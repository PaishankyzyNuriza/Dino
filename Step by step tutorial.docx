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710" w:rsidRDefault="00492710" w:rsidP="00492710">
      <w:pPr>
        <w:pStyle w:val="a5"/>
        <w:rPr>
          <w:b/>
          <w:lang w:val="en-US" w:eastAsia="ru-RU"/>
        </w:rPr>
      </w:pPr>
      <w:r>
        <w:rPr>
          <w:b/>
          <w:lang w:val="en-US" w:eastAsia="ru-RU"/>
        </w:rPr>
        <w:t xml:space="preserve">                                          </w:t>
      </w:r>
    </w:p>
    <w:p w:rsidR="00492710" w:rsidRPr="00DD28C2" w:rsidRDefault="00492710" w:rsidP="00492710">
      <w:pPr>
        <w:pStyle w:val="a5"/>
        <w:rPr>
          <w:b/>
          <w:sz w:val="32"/>
          <w:lang w:val="en-US" w:eastAsia="ru-RU"/>
        </w:rPr>
      </w:pPr>
      <w:r w:rsidRPr="00DD28C2">
        <w:rPr>
          <w:b/>
          <w:sz w:val="32"/>
          <w:lang w:val="en-US" w:eastAsia="ru-RU"/>
        </w:rPr>
        <w:t xml:space="preserve">              </w:t>
      </w:r>
      <w:r w:rsidR="00DD28C2" w:rsidRPr="00DD28C2">
        <w:rPr>
          <w:b/>
          <w:sz w:val="32"/>
          <w:lang w:val="en-US" w:eastAsia="ru-RU"/>
        </w:rPr>
        <w:t xml:space="preserve">                    </w:t>
      </w:r>
      <w:r w:rsidRPr="00DD28C2">
        <w:rPr>
          <w:b/>
          <w:sz w:val="32"/>
          <w:lang w:val="en-US" w:eastAsia="ru-RU"/>
        </w:rPr>
        <w:t xml:space="preserve">Step-by-step tutorial by </w:t>
      </w:r>
      <w:proofErr w:type="spellStart"/>
      <w:r w:rsidRPr="00DD28C2">
        <w:rPr>
          <w:b/>
          <w:sz w:val="32"/>
          <w:lang w:val="en-US" w:eastAsia="ru-RU"/>
        </w:rPr>
        <w:t>Nuriza</w:t>
      </w:r>
      <w:proofErr w:type="spellEnd"/>
      <w:r w:rsidRPr="00DD28C2">
        <w:rPr>
          <w:b/>
          <w:sz w:val="32"/>
          <w:lang w:val="en-US" w:eastAsia="ru-RU"/>
        </w:rPr>
        <w:t xml:space="preserve"> and </w:t>
      </w:r>
      <w:proofErr w:type="spellStart"/>
      <w:r w:rsidRPr="00DD28C2">
        <w:rPr>
          <w:b/>
          <w:sz w:val="32"/>
          <w:lang w:val="en-US" w:eastAsia="ru-RU"/>
        </w:rPr>
        <w:t>Tamerlan</w:t>
      </w:r>
      <w:proofErr w:type="spellEnd"/>
    </w:p>
    <w:p w:rsidR="00492710" w:rsidRPr="00DD28C2" w:rsidRDefault="00492710" w:rsidP="00492710">
      <w:pPr>
        <w:pStyle w:val="a5"/>
        <w:rPr>
          <w:b/>
          <w:sz w:val="32"/>
          <w:lang w:val="en-US" w:eastAsia="ru-RU"/>
        </w:rPr>
      </w:pPr>
    </w:p>
    <w:p w:rsidR="00492710" w:rsidRPr="00DD28C2" w:rsidRDefault="00492710" w:rsidP="00492710">
      <w:pPr>
        <w:pStyle w:val="a5"/>
        <w:rPr>
          <w:b/>
          <w:sz w:val="28"/>
          <w:lang w:val="en-US" w:eastAsia="ru-RU"/>
        </w:rPr>
      </w:pPr>
      <w:r w:rsidRPr="00DD28C2">
        <w:rPr>
          <w:b/>
          <w:sz w:val="24"/>
          <w:lang w:val="en-US" w:eastAsia="ru-RU"/>
        </w:rPr>
        <w:t xml:space="preserve">                           </w:t>
      </w:r>
      <w:r w:rsidRPr="00DD28C2">
        <w:rPr>
          <w:b/>
          <w:sz w:val="32"/>
          <w:lang w:val="en-US" w:eastAsia="ru-RU"/>
        </w:rPr>
        <w:t xml:space="preserve">How to create dinosaur game with python and library </w:t>
      </w:r>
      <w:proofErr w:type="spellStart"/>
      <w:r w:rsidRPr="00DD28C2">
        <w:rPr>
          <w:b/>
          <w:sz w:val="32"/>
          <w:lang w:val="en-US" w:eastAsia="ru-RU"/>
        </w:rPr>
        <w:t>pygame</w:t>
      </w:r>
      <w:proofErr w:type="spellEnd"/>
      <w:r w:rsidRPr="00DD28C2">
        <w:rPr>
          <w:b/>
          <w:sz w:val="32"/>
          <w:lang w:val="en-US" w:eastAsia="ru-RU"/>
        </w:rPr>
        <w:t xml:space="preserve">?                    </w:t>
      </w:r>
    </w:p>
    <w:p w:rsidR="00492710" w:rsidRPr="00DD28C2" w:rsidRDefault="00492710" w:rsidP="00492710">
      <w:pPr>
        <w:pStyle w:val="a5"/>
        <w:rPr>
          <w:b/>
          <w:sz w:val="28"/>
          <w:lang w:val="en-US" w:eastAsia="ru-RU"/>
        </w:rPr>
      </w:pPr>
      <w:r w:rsidRPr="00DD28C2">
        <w:rPr>
          <w:b/>
          <w:sz w:val="28"/>
          <w:lang w:val="en-US" w:eastAsia="ru-RU"/>
        </w:rPr>
        <w:t xml:space="preserve">                               </w:t>
      </w:r>
      <w:r w:rsidR="00DD28C2" w:rsidRPr="00DD28C2">
        <w:rPr>
          <w:b/>
          <w:sz w:val="28"/>
          <w:lang w:val="en-US" w:eastAsia="ru-RU"/>
        </w:rPr>
        <w:t xml:space="preserve">                            </w:t>
      </w:r>
      <w:r w:rsidRPr="00DD28C2">
        <w:rPr>
          <w:b/>
          <w:sz w:val="32"/>
          <w:lang w:val="en-US" w:eastAsia="ru-RU"/>
        </w:rPr>
        <w:t xml:space="preserve">What is </w:t>
      </w:r>
      <w:proofErr w:type="spellStart"/>
      <w:r w:rsidRPr="00DD28C2">
        <w:rPr>
          <w:b/>
          <w:sz w:val="32"/>
          <w:lang w:val="en-US" w:eastAsia="ru-RU"/>
        </w:rPr>
        <w:t>Pygame</w:t>
      </w:r>
      <w:proofErr w:type="spellEnd"/>
      <w:r w:rsidRPr="00DD28C2">
        <w:rPr>
          <w:b/>
          <w:sz w:val="32"/>
          <w:lang w:val="en-US" w:eastAsia="ru-RU"/>
        </w:rPr>
        <w:t>?</w:t>
      </w:r>
    </w:p>
    <w:p w:rsidR="00492710" w:rsidRPr="00DD28C2" w:rsidRDefault="00492710" w:rsidP="00492710">
      <w:pPr>
        <w:pStyle w:val="a5"/>
        <w:rPr>
          <w:sz w:val="28"/>
          <w:szCs w:val="23"/>
          <w:lang w:val="en-US" w:eastAsia="ru-RU"/>
        </w:rPr>
      </w:pPr>
      <w:r w:rsidRPr="00DD28C2">
        <w:rPr>
          <w:sz w:val="28"/>
          <w:szCs w:val="23"/>
          <w:lang w:val="en-US" w:eastAsia="ru-RU"/>
        </w:rPr>
        <w:t xml:space="preserve">     </w:t>
      </w:r>
      <w:proofErr w:type="spellStart"/>
      <w:r w:rsidRPr="00DD28C2">
        <w:rPr>
          <w:sz w:val="28"/>
          <w:szCs w:val="23"/>
          <w:lang w:val="en-US" w:eastAsia="ru-RU"/>
        </w:rPr>
        <w:t>Pygame</w:t>
      </w:r>
      <w:proofErr w:type="spellEnd"/>
      <w:r w:rsidRPr="00DD28C2">
        <w:rPr>
          <w:sz w:val="28"/>
          <w:szCs w:val="23"/>
          <w:lang w:val="en-US" w:eastAsia="ru-RU"/>
        </w:rPr>
        <w:t xml:space="preserve"> is a third party module designed for creating 2D games with python. It has very simple and intuitive syntax that can allows us to create powerful games quickly. </w:t>
      </w:r>
      <w:proofErr w:type="spellStart"/>
      <w:r w:rsidRPr="00DD28C2">
        <w:rPr>
          <w:sz w:val="28"/>
          <w:szCs w:val="23"/>
          <w:lang w:val="en-US" w:eastAsia="ru-RU"/>
        </w:rPr>
        <w:t>Pygame</w:t>
      </w:r>
      <w:proofErr w:type="spellEnd"/>
      <w:r w:rsidRPr="00DD28C2">
        <w:rPr>
          <w:sz w:val="28"/>
          <w:szCs w:val="23"/>
          <w:lang w:val="en-US" w:eastAsia="ru-RU"/>
        </w:rPr>
        <w:t xml:space="preserve"> uses surfaces for drawing. This means whenever we want to draw something to the screen it must be converted to a surface. There are many methods and functions within </w:t>
      </w:r>
      <w:proofErr w:type="spellStart"/>
      <w:r w:rsidRPr="00DD28C2">
        <w:rPr>
          <w:sz w:val="28"/>
          <w:szCs w:val="23"/>
          <w:lang w:val="en-US" w:eastAsia="ru-RU"/>
        </w:rPr>
        <w:t>pygame</w:t>
      </w:r>
      <w:proofErr w:type="spellEnd"/>
      <w:r w:rsidRPr="00DD28C2">
        <w:rPr>
          <w:sz w:val="28"/>
          <w:szCs w:val="23"/>
          <w:lang w:val="en-US" w:eastAsia="ru-RU"/>
        </w:rPr>
        <w:t xml:space="preserve"> that can do this easily for us.</w:t>
      </w:r>
    </w:p>
    <w:p w:rsidR="00DD28C2" w:rsidRPr="00DD28C2" w:rsidRDefault="00492710" w:rsidP="00492710">
      <w:pPr>
        <w:pStyle w:val="a5"/>
        <w:rPr>
          <w:b/>
          <w:sz w:val="28"/>
          <w:lang w:val="en-US" w:eastAsia="ru-RU"/>
        </w:rPr>
      </w:pPr>
      <w:r w:rsidRPr="00DD28C2">
        <w:rPr>
          <w:b/>
          <w:sz w:val="28"/>
          <w:lang w:val="en-US" w:eastAsia="ru-RU"/>
        </w:rPr>
        <w:t xml:space="preserve">                                                            </w:t>
      </w:r>
    </w:p>
    <w:p w:rsidR="00492710" w:rsidRPr="00DD28C2" w:rsidRDefault="00DD28C2" w:rsidP="00492710">
      <w:pPr>
        <w:pStyle w:val="a5"/>
        <w:rPr>
          <w:b/>
          <w:sz w:val="28"/>
          <w:lang w:val="en-US" w:eastAsia="ru-RU"/>
        </w:rPr>
      </w:pPr>
      <w:r w:rsidRPr="00DD28C2">
        <w:rPr>
          <w:b/>
          <w:sz w:val="28"/>
          <w:lang w:val="en-US" w:eastAsia="ru-RU"/>
        </w:rPr>
        <w:t xml:space="preserve">                                                           </w:t>
      </w:r>
      <w:r w:rsidR="00492710" w:rsidRPr="00DD28C2">
        <w:rPr>
          <w:b/>
          <w:sz w:val="32"/>
          <w:lang w:val="en-US" w:eastAsia="ru-RU"/>
        </w:rPr>
        <w:t xml:space="preserve">Installing </w:t>
      </w:r>
      <w:proofErr w:type="spellStart"/>
      <w:r w:rsidR="00492710" w:rsidRPr="00DD28C2">
        <w:rPr>
          <w:b/>
          <w:sz w:val="32"/>
          <w:lang w:val="en-US" w:eastAsia="ru-RU"/>
        </w:rPr>
        <w:t>Pygame</w:t>
      </w:r>
      <w:proofErr w:type="spellEnd"/>
    </w:p>
    <w:p w:rsidR="00DD28C2" w:rsidRPr="00DD28C2" w:rsidRDefault="00DD28C2" w:rsidP="00492710">
      <w:pPr>
        <w:pStyle w:val="a5"/>
        <w:rPr>
          <w:b/>
          <w:sz w:val="28"/>
          <w:lang w:val="en-US" w:eastAsia="ru-RU"/>
        </w:rPr>
      </w:pPr>
    </w:p>
    <w:p w:rsidR="00492710" w:rsidRPr="00DD28C2" w:rsidRDefault="00492710" w:rsidP="00492710">
      <w:pPr>
        <w:pStyle w:val="a5"/>
        <w:rPr>
          <w:sz w:val="28"/>
          <w:szCs w:val="23"/>
          <w:lang w:val="en-US" w:eastAsia="ru-RU"/>
        </w:rPr>
      </w:pPr>
      <w:r w:rsidRPr="00DD28C2">
        <w:rPr>
          <w:sz w:val="28"/>
          <w:szCs w:val="23"/>
          <w:lang w:val="en-US" w:eastAsia="ru-RU"/>
        </w:rPr>
        <w:t xml:space="preserve">Installing </w:t>
      </w:r>
      <w:proofErr w:type="spellStart"/>
      <w:r w:rsidRPr="00DD28C2">
        <w:rPr>
          <w:sz w:val="28"/>
          <w:szCs w:val="23"/>
          <w:lang w:val="en-US" w:eastAsia="ru-RU"/>
        </w:rPr>
        <w:t>pygame</w:t>
      </w:r>
      <w:proofErr w:type="spellEnd"/>
      <w:r w:rsidRPr="00DD28C2">
        <w:rPr>
          <w:sz w:val="28"/>
          <w:szCs w:val="23"/>
          <w:lang w:val="en-US" w:eastAsia="ru-RU"/>
        </w:rPr>
        <w:t xml:space="preserve"> can be as </w:t>
      </w:r>
      <w:proofErr w:type="gramStart"/>
      <w:r w:rsidRPr="00DD28C2">
        <w:rPr>
          <w:sz w:val="28"/>
          <w:szCs w:val="23"/>
          <w:lang w:val="en-US" w:eastAsia="ru-RU"/>
        </w:rPr>
        <w:t>easy as</w:t>
      </w:r>
      <w:r w:rsidR="00DD28C2" w:rsidRPr="00DD28C2">
        <w:rPr>
          <w:sz w:val="28"/>
          <w:szCs w:val="23"/>
          <w:lang w:val="en-US" w:eastAsia="ru-RU"/>
        </w:rPr>
        <w:t xml:space="preserve"> </w:t>
      </w:r>
      <w:r w:rsidRPr="00DD28C2">
        <w:rPr>
          <w:sz w:val="28"/>
          <w:szCs w:val="23"/>
          <w:lang w:val="en-US" w:eastAsia="ru-RU"/>
        </w:rPr>
        <w:t>:</w:t>
      </w:r>
      <w:proofErr w:type="gramEnd"/>
      <w:r w:rsidRPr="00DD28C2">
        <w:rPr>
          <w:sz w:val="28"/>
          <w:szCs w:val="23"/>
          <w:lang w:val="en-US" w:eastAsia="ru-RU"/>
        </w:rPr>
        <w:br/>
        <w:t>1. Opening your command prompt</w:t>
      </w:r>
      <w:r w:rsidRPr="00DD28C2">
        <w:rPr>
          <w:sz w:val="28"/>
          <w:szCs w:val="23"/>
          <w:lang w:val="en-US" w:eastAsia="ru-RU"/>
        </w:rPr>
        <w:br/>
        <w:t xml:space="preserve">2. Typing </w:t>
      </w:r>
      <w:r w:rsidRPr="00DD28C2">
        <w:rPr>
          <w:i/>
          <w:sz w:val="28"/>
          <w:szCs w:val="23"/>
          <w:lang w:val="en-US" w:eastAsia="ru-RU"/>
        </w:rPr>
        <w:t xml:space="preserve">pip install </w:t>
      </w:r>
      <w:proofErr w:type="spellStart"/>
      <w:r w:rsidRPr="00DD28C2">
        <w:rPr>
          <w:i/>
          <w:sz w:val="28"/>
          <w:szCs w:val="23"/>
          <w:lang w:val="en-US" w:eastAsia="ru-RU"/>
        </w:rPr>
        <w:t>pygame</w:t>
      </w:r>
      <w:proofErr w:type="spellEnd"/>
    </w:p>
    <w:p w:rsidR="00492710" w:rsidRPr="00DD28C2" w:rsidRDefault="00492710" w:rsidP="00492710">
      <w:pPr>
        <w:pStyle w:val="a5"/>
        <w:rPr>
          <w:sz w:val="28"/>
          <w:szCs w:val="23"/>
          <w:lang w:val="en-US" w:eastAsia="ru-RU"/>
        </w:rPr>
      </w:pPr>
      <w:r w:rsidRPr="00DD28C2">
        <w:rPr>
          <w:sz w:val="28"/>
          <w:szCs w:val="23"/>
          <w:lang w:val="en-US" w:eastAsia="ru-RU"/>
        </w:rPr>
        <w:t xml:space="preserve">However, in many cases this will not work. Below are guides for installing </w:t>
      </w:r>
      <w:proofErr w:type="spellStart"/>
      <w:r w:rsidRPr="00DD28C2">
        <w:rPr>
          <w:sz w:val="28"/>
          <w:szCs w:val="23"/>
          <w:lang w:val="en-US" w:eastAsia="ru-RU"/>
        </w:rPr>
        <w:t>pygame</w:t>
      </w:r>
      <w:proofErr w:type="spellEnd"/>
      <w:r w:rsidRPr="00DD28C2">
        <w:rPr>
          <w:sz w:val="28"/>
          <w:szCs w:val="23"/>
          <w:lang w:val="en-US" w:eastAsia="ru-RU"/>
        </w:rPr>
        <w:t xml:space="preserve"> on both windows and mac.</w:t>
      </w:r>
    </w:p>
    <w:p w:rsidR="00492710" w:rsidRPr="00DD28C2" w:rsidRDefault="00492710" w:rsidP="00492710">
      <w:pPr>
        <w:pStyle w:val="a5"/>
        <w:rPr>
          <w:sz w:val="28"/>
          <w:szCs w:val="23"/>
          <w:lang w:val="en-US" w:eastAsia="ru-RU"/>
        </w:rPr>
      </w:pPr>
      <w:r w:rsidRPr="00DD28C2">
        <w:rPr>
          <w:rFonts w:ascii="inherit" w:hAnsi="inherit"/>
          <w:b/>
          <w:bCs/>
          <w:sz w:val="27"/>
          <w:szCs w:val="23"/>
          <w:bdr w:val="none" w:sz="0" w:space="0" w:color="auto" w:frame="1"/>
          <w:lang w:val="en-US" w:eastAsia="ru-RU"/>
        </w:rPr>
        <w:t>Windows: </w:t>
      </w:r>
      <w:hyperlink r:id="rId6" w:history="1">
        <w:r w:rsidRPr="00DD28C2">
          <w:rPr>
            <w:rFonts w:ascii="inherit" w:hAnsi="inherit"/>
            <w:color w:val="FF0028"/>
            <w:sz w:val="27"/>
            <w:szCs w:val="23"/>
            <w:u w:val="single"/>
            <w:bdr w:val="none" w:sz="0" w:space="0" w:color="auto" w:frame="1"/>
            <w:lang w:val="en-US" w:eastAsia="ru-RU"/>
          </w:rPr>
          <w:t xml:space="preserve">How to Install </w:t>
        </w:r>
        <w:proofErr w:type="spellStart"/>
        <w:r w:rsidRPr="00DD28C2">
          <w:rPr>
            <w:rFonts w:ascii="inherit" w:hAnsi="inherit"/>
            <w:color w:val="FF0028"/>
            <w:sz w:val="27"/>
            <w:szCs w:val="23"/>
            <w:u w:val="single"/>
            <w:bdr w:val="none" w:sz="0" w:space="0" w:color="auto" w:frame="1"/>
            <w:lang w:val="en-US" w:eastAsia="ru-RU"/>
          </w:rPr>
          <w:t>Pygame</w:t>
        </w:r>
        <w:proofErr w:type="spellEnd"/>
        <w:r w:rsidRPr="00DD28C2">
          <w:rPr>
            <w:rFonts w:ascii="inherit" w:hAnsi="inherit"/>
            <w:color w:val="FF0028"/>
            <w:sz w:val="27"/>
            <w:szCs w:val="23"/>
            <w:u w:val="single"/>
            <w:bdr w:val="none" w:sz="0" w:space="0" w:color="auto" w:frame="1"/>
            <w:lang w:val="en-US" w:eastAsia="ru-RU"/>
          </w:rPr>
          <w:t xml:space="preserve"> on Windows</w:t>
        </w:r>
      </w:hyperlink>
    </w:p>
    <w:p w:rsidR="00492710" w:rsidRPr="00DD28C2" w:rsidRDefault="00492710" w:rsidP="00492710">
      <w:pPr>
        <w:pStyle w:val="a5"/>
        <w:rPr>
          <w:sz w:val="28"/>
          <w:szCs w:val="23"/>
          <w:lang w:val="en-US" w:eastAsia="ru-RU"/>
        </w:rPr>
      </w:pPr>
      <w:r w:rsidRPr="00DD28C2">
        <w:rPr>
          <w:rFonts w:ascii="inherit" w:hAnsi="inherit"/>
          <w:b/>
          <w:bCs/>
          <w:sz w:val="27"/>
          <w:szCs w:val="23"/>
          <w:bdr w:val="none" w:sz="0" w:space="0" w:color="auto" w:frame="1"/>
          <w:lang w:val="en-US" w:eastAsia="ru-RU"/>
        </w:rPr>
        <w:t>Mac OS: </w:t>
      </w:r>
      <w:hyperlink r:id="rId7" w:history="1">
        <w:r w:rsidRPr="00DD28C2">
          <w:rPr>
            <w:rFonts w:ascii="inherit" w:hAnsi="inherit"/>
            <w:color w:val="FF0028"/>
            <w:sz w:val="27"/>
            <w:szCs w:val="23"/>
            <w:u w:val="single"/>
            <w:bdr w:val="none" w:sz="0" w:space="0" w:color="auto" w:frame="1"/>
            <w:lang w:val="en-US" w:eastAsia="ru-RU"/>
          </w:rPr>
          <w:t xml:space="preserve">How to Install </w:t>
        </w:r>
        <w:proofErr w:type="spellStart"/>
        <w:r w:rsidRPr="00DD28C2">
          <w:rPr>
            <w:rFonts w:ascii="inherit" w:hAnsi="inherit"/>
            <w:color w:val="FF0028"/>
            <w:sz w:val="27"/>
            <w:szCs w:val="23"/>
            <w:u w:val="single"/>
            <w:bdr w:val="none" w:sz="0" w:space="0" w:color="auto" w:frame="1"/>
            <w:lang w:val="en-US" w:eastAsia="ru-RU"/>
          </w:rPr>
          <w:t>Pygame</w:t>
        </w:r>
        <w:proofErr w:type="spellEnd"/>
        <w:r w:rsidRPr="00DD28C2">
          <w:rPr>
            <w:rFonts w:ascii="inherit" w:hAnsi="inherit"/>
            <w:color w:val="FF0028"/>
            <w:sz w:val="27"/>
            <w:szCs w:val="23"/>
            <w:u w:val="single"/>
            <w:bdr w:val="none" w:sz="0" w:space="0" w:color="auto" w:frame="1"/>
            <w:lang w:val="en-US" w:eastAsia="ru-RU"/>
          </w:rPr>
          <w:t xml:space="preserve"> on Mac</w:t>
        </w:r>
      </w:hyperlink>
    </w:p>
    <w:p w:rsidR="00492710" w:rsidRPr="00DD28C2" w:rsidRDefault="00492710" w:rsidP="00492710">
      <w:pPr>
        <w:pStyle w:val="a5"/>
        <w:rPr>
          <w:sz w:val="28"/>
          <w:szCs w:val="23"/>
          <w:lang w:val="en-US" w:eastAsia="ru-RU"/>
        </w:rPr>
      </w:pPr>
      <w:r w:rsidRPr="00DD28C2">
        <w:rPr>
          <w:rFonts w:ascii="inherit" w:hAnsi="inherit"/>
          <w:b/>
          <w:bCs/>
          <w:sz w:val="27"/>
          <w:szCs w:val="23"/>
          <w:bdr w:val="none" w:sz="0" w:space="0" w:color="auto" w:frame="1"/>
          <w:lang w:val="en-US" w:eastAsia="ru-RU"/>
        </w:rPr>
        <w:t>Linux: </w:t>
      </w:r>
      <w:r w:rsidRPr="00DD28C2">
        <w:rPr>
          <w:sz w:val="28"/>
          <w:szCs w:val="23"/>
          <w:lang w:val="en-US" w:eastAsia="ru-RU"/>
        </w:rPr>
        <w:t>refer to the Mac OS Guide.</w:t>
      </w:r>
    </w:p>
    <w:p w:rsidR="00DD28C2" w:rsidRPr="00DD28C2" w:rsidRDefault="00492710" w:rsidP="00492710">
      <w:pPr>
        <w:pStyle w:val="a5"/>
        <w:rPr>
          <w:b/>
          <w:sz w:val="28"/>
          <w:lang w:val="en-US" w:eastAsia="ru-RU"/>
        </w:rPr>
      </w:pPr>
      <w:r w:rsidRPr="00DD28C2">
        <w:rPr>
          <w:b/>
          <w:sz w:val="28"/>
          <w:lang w:val="en-US" w:eastAsia="ru-RU"/>
        </w:rPr>
        <w:t xml:space="preserve">                                                               </w:t>
      </w:r>
    </w:p>
    <w:p w:rsidR="00492710" w:rsidRPr="00DD28C2" w:rsidRDefault="00DD28C2" w:rsidP="00492710">
      <w:pPr>
        <w:pStyle w:val="a5"/>
        <w:rPr>
          <w:b/>
          <w:sz w:val="32"/>
          <w:lang w:val="en-US" w:eastAsia="ru-RU"/>
        </w:rPr>
      </w:pPr>
      <w:r w:rsidRPr="00DD28C2">
        <w:rPr>
          <w:b/>
          <w:sz w:val="32"/>
          <w:lang w:val="en-US" w:eastAsia="ru-RU"/>
        </w:rPr>
        <w:t xml:space="preserve">                                                         </w:t>
      </w:r>
      <w:r w:rsidR="00492710" w:rsidRPr="00DD28C2">
        <w:rPr>
          <w:b/>
          <w:sz w:val="32"/>
          <w:lang w:val="en-US" w:eastAsia="ru-RU"/>
        </w:rPr>
        <w:t>Creating a Window</w:t>
      </w:r>
    </w:p>
    <w:p w:rsidR="00DD28C2" w:rsidRPr="00DD28C2" w:rsidRDefault="00DD28C2" w:rsidP="00492710">
      <w:pPr>
        <w:pStyle w:val="a5"/>
        <w:rPr>
          <w:b/>
          <w:sz w:val="32"/>
          <w:lang w:val="en-US" w:eastAsia="ru-RU"/>
        </w:rPr>
      </w:pPr>
    </w:p>
    <w:p w:rsidR="00492710" w:rsidRPr="00DD28C2" w:rsidRDefault="00492710" w:rsidP="00492710">
      <w:pPr>
        <w:pStyle w:val="a5"/>
        <w:rPr>
          <w:sz w:val="32"/>
          <w:szCs w:val="23"/>
          <w:lang w:val="en-US" w:eastAsia="ru-RU"/>
        </w:rPr>
      </w:pPr>
      <w:r w:rsidRPr="00DD28C2">
        <w:rPr>
          <w:sz w:val="32"/>
          <w:szCs w:val="23"/>
          <w:lang w:val="en-US" w:eastAsia="ru-RU"/>
        </w:rPr>
        <w:t xml:space="preserve">After we import </w:t>
      </w:r>
      <w:proofErr w:type="spellStart"/>
      <w:r w:rsidRPr="00DD28C2">
        <w:rPr>
          <w:sz w:val="32"/>
          <w:szCs w:val="23"/>
          <w:lang w:val="en-US" w:eastAsia="ru-RU"/>
        </w:rPr>
        <w:t>pygame</w:t>
      </w:r>
      <w:proofErr w:type="spellEnd"/>
      <w:r w:rsidRPr="00DD28C2">
        <w:rPr>
          <w:sz w:val="32"/>
          <w:szCs w:val="23"/>
          <w:lang w:val="en-US" w:eastAsia="ru-RU"/>
        </w:rPr>
        <w:t xml:space="preserve"> it is a good idea to initialize it, like so:</w:t>
      </w:r>
    </w:p>
    <w:p w:rsidR="00492710" w:rsidRPr="00DD28C2" w:rsidRDefault="00492710" w:rsidP="00492710">
      <w:pPr>
        <w:pStyle w:val="HTML0"/>
        <w:shd w:val="clear" w:color="auto" w:fill="011627"/>
        <w:rPr>
          <w:color w:val="D6DEEB"/>
          <w:sz w:val="28"/>
          <w:lang w:val="en-US"/>
        </w:rPr>
      </w:pPr>
      <w:proofErr w:type="gramStart"/>
      <w:r w:rsidRPr="00DD28C2">
        <w:rPr>
          <w:i/>
          <w:iCs/>
          <w:color w:val="C792EA"/>
          <w:sz w:val="28"/>
          <w:lang w:val="en-US"/>
        </w:rPr>
        <w:t>import</w:t>
      </w:r>
      <w:proofErr w:type="gramEnd"/>
      <w:r w:rsidRPr="00DD28C2">
        <w:rPr>
          <w:i/>
          <w:iCs/>
          <w:color w:val="C792EA"/>
          <w:sz w:val="28"/>
          <w:lang w:val="en-US"/>
        </w:rPr>
        <w:t xml:space="preserve"> </w:t>
      </w:r>
      <w:r w:rsidRPr="00DD28C2">
        <w:rPr>
          <w:color w:val="D6DEEB"/>
          <w:sz w:val="28"/>
          <w:lang w:val="en-US"/>
        </w:rPr>
        <w:t>p</w:t>
      </w:r>
      <w:proofErr w:type="spellStart"/>
      <w:r w:rsidRPr="00DD28C2">
        <w:rPr>
          <w:color w:val="D6DEEB"/>
          <w:sz w:val="28"/>
        </w:rPr>
        <w:t>ygame</w:t>
      </w:r>
      <w:proofErr w:type="spellEnd"/>
      <w:r w:rsidRPr="00DD28C2">
        <w:rPr>
          <w:color w:val="D6DEEB"/>
          <w:sz w:val="28"/>
        </w:rPr>
        <w:br/>
      </w:r>
      <w:proofErr w:type="spellStart"/>
      <w:r w:rsidRPr="00DD28C2">
        <w:rPr>
          <w:color w:val="D6DEEB"/>
          <w:sz w:val="28"/>
        </w:rPr>
        <w:t>pygame</w:t>
      </w:r>
      <w:r w:rsidRPr="00DD28C2">
        <w:rPr>
          <w:color w:val="C792EA"/>
          <w:sz w:val="28"/>
        </w:rPr>
        <w:t>.</w:t>
      </w:r>
      <w:r w:rsidRPr="00DD28C2">
        <w:rPr>
          <w:color w:val="82AAFF"/>
          <w:sz w:val="28"/>
        </w:rPr>
        <w:t>init</w:t>
      </w:r>
      <w:proofErr w:type="spellEnd"/>
      <w:r w:rsidRPr="00DD28C2">
        <w:rPr>
          <w:color w:val="82AAFF"/>
          <w:sz w:val="28"/>
        </w:rPr>
        <w:t>()</w:t>
      </w:r>
    </w:p>
    <w:p w:rsidR="00DD28C2" w:rsidRPr="00DD28C2" w:rsidRDefault="00DD28C2" w:rsidP="00492710">
      <w:pPr>
        <w:pStyle w:val="a5"/>
        <w:rPr>
          <w:sz w:val="32"/>
          <w:szCs w:val="23"/>
          <w:lang w:val="en-US" w:eastAsia="ru-RU"/>
        </w:rPr>
      </w:pPr>
    </w:p>
    <w:p w:rsidR="00492710" w:rsidRPr="00DD28C2" w:rsidRDefault="00492710" w:rsidP="00492710">
      <w:pPr>
        <w:pStyle w:val="a5"/>
        <w:rPr>
          <w:sz w:val="32"/>
          <w:szCs w:val="23"/>
          <w:lang w:val="en-US" w:eastAsia="ru-RU"/>
        </w:rPr>
      </w:pPr>
      <w:r w:rsidRPr="00DD28C2">
        <w:rPr>
          <w:sz w:val="32"/>
          <w:szCs w:val="23"/>
          <w:lang w:val="en-US" w:eastAsia="ru-RU"/>
        </w:rPr>
        <w:t>Once we've done that we need to setup display that will represent our game.</w:t>
      </w:r>
    </w:p>
    <w:p w:rsidR="00DC3B2E" w:rsidRPr="00DD28C2" w:rsidRDefault="00DC3B2E" w:rsidP="00492710">
      <w:pPr>
        <w:pStyle w:val="a5"/>
        <w:rPr>
          <w:sz w:val="36"/>
          <w:szCs w:val="23"/>
          <w:lang w:val="en-US" w:eastAsia="ru-RU"/>
        </w:rPr>
      </w:pPr>
    </w:p>
    <w:p w:rsidR="00492710" w:rsidRPr="00DD28C2" w:rsidRDefault="00492710" w:rsidP="00492710">
      <w:pPr>
        <w:pStyle w:val="HTML0"/>
        <w:shd w:val="clear" w:color="auto" w:fill="011627"/>
        <w:rPr>
          <w:color w:val="D6DEEB"/>
          <w:sz w:val="32"/>
          <w:lang w:val="en-US"/>
        </w:rPr>
      </w:pPr>
      <w:proofErr w:type="gramStart"/>
      <w:r w:rsidRPr="00DD28C2">
        <w:rPr>
          <w:i/>
          <w:iCs/>
          <w:color w:val="C792EA"/>
          <w:sz w:val="32"/>
          <w:lang w:val="en-US"/>
        </w:rPr>
        <w:t>import</w:t>
      </w:r>
      <w:proofErr w:type="gramEnd"/>
      <w:r w:rsidRPr="00DD28C2">
        <w:rPr>
          <w:i/>
          <w:iCs/>
          <w:color w:val="C792EA"/>
          <w:sz w:val="32"/>
          <w:lang w:val="en-US"/>
        </w:rPr>
        <w:t xml:space="preserve"> </w:t>
      </w:r>
      <w:proofErr w:type="spellStart"/>
      <w:r w:rsidRPr="00DD28C2">
        <w:rPr>
          <w:color w:val="D6DEEB"/>
          <w:sz w:val="32"/>
          <w:lang w:val="en-US"/>
        </w:rPr>
        <w:t>pygame</w:t>
      </w:r>
      <w:proofErr w:type="spellEnd"/>
      <w:r w:rsidRPr="00DD28C2">
        <w:rPr>
          <w:color w:val="D6DEEB"/>
          <w:sz w:val="32"/>
          <w:lang w:val="en-US"/>
        </w:rPr>
        <w:br/>
      </w:r>
      <w:proofErr w:type="spellStart"/>
      <w:r w:rsidRPr="00DD28C2">
        <w:rPr>
          <w:color w:val="D6DEEB"/>
          <w:sz w:val="32"/>
          <w:lang w:val="en-US"/>
        </w:rPr>
        <w:t>pygame</w:t>
      </w:r>
      <w:r w:rsidRPr="00DD28C2">
        <w:rPr>
          <w:color w:val="C792EA"/>
          <w:sz w:val="32"/>
          <w:lang w:val="en-US"/>
        </w:rPr>
        <w:t>.</w:t>
      </w:r>
      <w:r w:rsidRPr="00DD28C2">
        <w:rPr>
          <w:color w:val="82AAFF"/>
          <w:sz w:val="32"/>
          <w:lang w:val="en-US"/>
        </w:rPr>
        <w:t>init</w:t>
      </w:r>
      <w:proofErr w:type="spellEnd"/>
      <w:r w:rsidRPr="00DD28C2">
        <w:rPr>
          <w:color w:val="82AAFF"/>
          <w:sz w:val="32"/>
          <w:lang w:val="en-US"/>
        </w:rPr>
        <w:t>()</w:t>
      </w:r>
    </w:p>
    <w:p w:rsidR="00492710" w:rsidRPr="00DD28C2" w:rsidRDefault="00492710" w:rsidP="00492710">
      <w:pPr>
        <w:pStyle w:val="HTML0"/>
        <w:shd w:val="clear" w:color="auto" w:fill="011627"/>
        <w:rPr>
          <w:color w:val="82AAFF"/>
          <w:sz w:val="32"/>
          <w:lang w:val="en-US"/>
        </w:rPr>
      </w:pPr>
      <w:proofErr w:type="spellStart"/>
      <w:r w:rsidRPr="00DD28C2">
        <w:rPr>
          <w:color w:val="D6DEEB"/>
          <w:sz w:val="32"/>
          <w:lang w:val="en-US"/>
        </w:rPr>
        <w:t>display_width</w:t>
      </w:r>
      <w:proofErr w:type="spellEnd"/>
      <w:r w:rsidRPr="00DD28C2">
        <w:rPr>
          <w:color w:val="D6DEEB"/>
          <w:sz w:val="32"/>
          <w:lang w:val="en-US"/>
        </w:rPr>
        <w:t xml:space="preserve"> </w:t>
      </w:r>
      <w:r w:rsidRPr="00DD28C2">
        <w:rPr>
          <w:color w:val="C792EA"/>
          <w:sz w:val="32"/>
          <w:lang w:val="en-US"/>
        </w:rPr>
        <w:t xml:space="preserve">= </w:t>
      </w:r>
      <w:r w:rsidRPr="00DD28C2">
        <w:rPr>
          <w:color w:val="F78C6C"/>
          <w:sz w:val="32"/>
          <w:lang w:val="en-US"/>
        </w:rPr>
        <w:t>800</w:t>
      </w:r>
      <w:r w:rsidRPr="00DD28C2">
        <w:rPr>
          <w:color w:val="F78C6C"/>
          <w:sz w:val="32"/>
          <w:lang w:val="en-US"/>
        </w:rPr>
        <w:br/>
      </w:r>
      <w:proofErr w:type="spellStart"/>
      <w:r w:rsidRPr="00DD28C2">
        <w:rPr>
          <w:color w:val="D6DEEB"/>
          <w:sz w:val="32"/>
          <w:lang w:val="en-US"/>
        </w:rPr>
        <w:t>display_height</w:t>
      </w:r>
      <w:proofErr w:type="spellEnd"/>
      <w:r w:rsidRPr="00DD28C2">
        <w:rPr>
          <w:color w:val="D6DEEB"/>
          <w:sz w:val="32"/>
          <w:lang w:val="en-US"/>
        </w:rPr>
        <w:t xml:space="preserve"> </w:t>
      </w:r>
      <w:r w:rsidRPr="00DD28C2">
        <w:rPr>
          <w:color w:val="C792EA"/>
          <w:sz w:val="32"/>
          <w:lang w:val="en-US"/>
        </w:rPr>
        <w:t xml:space="preserve">= </w:t>
      </w:r>
      <w:r w:rsidRPr="00DD28C2">
        <w:rPr>
          <w:color w:val="F78C6C"/>
          <w:sz w:val="32"/>
          <w:lang w:val="en-US"/>
        </w:rPr>
        <w:t>600</w:t>
      </w:r>
      <w:r w:rsidRPr="00DD28C2">
        <w:rPr>
          <w:color w:val="F78C6C"/>
          <w:sz w:val="32"/>
          <w:lang w:val="en-US"/>
        </w:rPr>
        <w:br/>
      </w:r>
      <w:r w:rsidRPr="00DD28C2">
        <w:rPr>
          <w:color w:val="F78C6C"/>
          <w:sz w:val="32"/>
          <w:lang w:val="en-US"/>
        </w:rPr>
        <w:br/>
      </w:r>
      <w:r w:rsidRPr="00DD28C2">
        <w:rPr>
          <w:color w:val="D6DEEB"/>
          <w:sz w:val="32"/>
          <w:lang w:val="en-US"/>
        </w:rPr>
        <w:t xml:space="preserve">display </w:t>
      </w:r>
      <w:r w:rsidRPr="00DD28C2">
        <w:rPr>
          <w:color w:val="C792EA"/>
          <w:sz w:val="32"/>
          <w:lang w:val="en-US"/>
        </w:rPr>
        <w:t xml:space="preserve">= </w:t>
      </w:r>
      <w:proofErr w:type="spellStart"/>
      <w:r w:rsidRPr="00DD28C2">
        <w:rPr>
          <w:color w:val="D6DEEB"/>
          <w:sz w:val="32"/>
          <w:lang w:val="en-US"/>
        </w:rPr>
        <w:t>pygame</w:t>
      </w:r>
      <w:r w:rsidRPr="00DD28C2">
        <w:rPr>
          <w:color w:val="C792EA"/>
          <w:sz w:val="32"/>
          <w:lang w:val="en-US"/>
        </w:rPr>
        <w:t>.</w:t>
      </w:r>
      <w:r w:rsidRPr="00DD28C2">
        <w:rPr>
          <w:color w:val="D6DEEB"/>
          <w:sz w:val="32"/>
          <w:lang w:val="en-US"/>
        </w:rPr>
        <w:t>display</w:t>
      </w:r>
      <w:r w:rsidRPr="00DD28C2">
        <w:rPr>
          <w:color w:val="C792EA"/>
          <w:sz w:val="32"/>
          <w:lang w:val="en-US"/>
        </w:rPr>
        <w:t>.</w:t>
      </w:r>
      <w:r w:rsidRPr="00DD28C2">
        <w:rPr>
          <w:color w:val="82AAFF"/>
          <w:sz w:val="32"/>
          <w:lang w:val="en-US"/>
        </w:rPr>
        <w:t>set_</w:t>
      </w:r>
      <w:proofErr w:type="gramStart"/>
      <w:r w:rsidRPr="00DD28C2">
        <w:rPr>
          <w:color w:val="82AAFF"/>
          <w:sz w:val="32"/>
          <w:lang w:val="en-US"/>
        </w:rPr>
        <w:t>mode</w:t>
      </w:r>
      <w:proofErr w:type="spellEnd"/>
      <w:r w:rsidRPr="00DD28C2">
        <w:rPr>
          <w:color w:val="82AAFF"/>
          <w:sz w:val="32"/>
          <w:lang w:val="en-US"/>
        </w:rPr>
        <w:t>(</w:t>
      </w:r>
      <w:proofErr w:type="gramEnd"/>
      <w:r w:rsidRPr="00DD28C2">
        <w:rPr>
          <w:color w:val="82AAFF"/>
          <w:sz w:val="32"/>
          <w:lang w:val="en-US"/>
        </w:rPr>
        <w:t>(</w:t>
      </w:r>
      <w:proofErr w:type="spellStart"/>
      <w:r w:rsidRPr="00DD28C2">
        <w:rPr>
          <w:color w:val="D6DEEB"/>
          <w:sz w:val="32"/>
          <w:lang w:val="en-US"/>
        </w:rPr>
        <w:t>display_width</w:t>
      </w:r>
      <w:proofErr w:type="spellEnd"/>
      <w:r w:rsidRPr="00DD28C2">
        <w:rPr>
          <w:color w:val="5F7E97"/>
          <w:sz w:val="32"/>
          <w:lang w:val="en-US"/>
        </w:rPr>
        <w:t xml:space="preserve">, </w:t>
      </w:r>
      <w:proofErr w:type="spellStart"/>
      <w:r w:rsidRPr="00DD28C2">
        <w:rPr>
          <w:color w:val="D6DEEB"/>
          <w:sz w:val="32"/>
          <w:lang w:val="en-US"/>
        </w:rPr>
        <w:t>display_height</w:t>
      </w:r>
      <w:proofErr w:type="spellEnd"/>
      <w:r w:rsidRPr="00DD28C2">
        <w:rPr>
          <w:color w:val="82AAFF"/>
          <w:sz w:val="32"/>
          <w:lang w:val="en-US"/>
        </w:rPr>
        <w:t>))</w:t>
      </w:r>
    </w:p>
    <w:p w:rsidR="001B0DA6" w:rsidRPr="00DD28C2" w:rsidRDefault="00492710" w:rsidP="005A1DE9">
      <w:pPr>
        <w:pStyle w:val="HTML0"/>
        <w:shd w:val="clear" w:color="auto" w:fill="011627"/>
        <w:rPr>
          <w:rStyle w:val="10"/>
          <w:rFonts w:ascii="Courier New" w:eastAsia="Times New Roman" w:hAnsi="Courier New" w:cs="Courier New"/>
          <w:b w:val="0"/>
          <w:bCs w:val="0"/>
          <w:color w:val="D6DEEB"/>
          <w:sz w:val="32"/>
          <w:szCs w:val="20"/>
          <w:lang w:val="en-US"/>
        </w:rPr>
      </w:pPr>
      <w:r w:rsidRPr="00DD28C2">
        <w:rPr>
          <w:color w:val="82AAFF"/>
          <w:sz w:val="32"/>
          <w:lang w:val="en-US"/>
        </w:rPr>
        <w:t xml:space="preserve"># </w:t>
      </w:r>
      <w:proofErr w:type="gramStart"/>
      <w:r w:rsidRPr="00DD28C2">
        <w:rPr>
          <w:color w:val="82AAFF"/>
          <w:sz w:val="32"/>
          <w:lang w:val="en-US"/>
        </w:rPr>
        <w:t>This</w:t>
      </w:r>
      <w:proofErr w:type="gramEnd"/>
      <w:r w:rsidRPr="00DD28C2">
        <w:rPr>
          <w:color w:val="82AAFF"/>
          <w:sz w:val="32"/>
          <w:lang w:val="en-US"/>
        </w:rPr>
        <w:t xml:space="preserve"> code creates a display with width = 800, height = 600</w:t>
      </w:r>
    </w:p>
    <w:p w:rsidR="00DD28C2" w:rsidRDefault="00DD28C2" w:rsidP="00492710">
      <w:pPr>
        <w:pStyle w:val="a5"/>
        <w:rPr>
          <w:sz w:val="28"/>
          <w:szCs w:val="23"/>
          <w:lang w:val="en-US" w:eastAsia="ru-RU"/>
        </w:rPr>
      </w:pPr>
    </w:p>
    <w:p w:rsidR="005A1DE9" w:rsidRPr="00DD28C2" w:rsidRDefault="005A1DE9" w:rsidP="00492710">
      <w:pPr>
        <w:pStyle w:val="a5"/>
        <w:rPr>
          <w:sz w:val="32"/>
          <w:szCs w:val="23"/>
          <w:lang w:val="en-US" w:eastAsia="ru-RU"/>
        </w:rPr>
      </w:pPr>
      <w:r w:rsidRPr="00DD28C2">
        <w:rPr>
          <w:sz w:val="32"/>
          <w:szCs w:val="23"/>
          <w:lang w:val="en-US" w:eastAsia="ru-RU"/>
        </w:rPr>
        <w:t>Now when we run the program we get something that looks like this</w:t>
      </w:r>
    </w:p>
    <w:p w:rsidR="00492710" w:rsidRDefault="00243611" w:rsidP="00492710">
      <w:pPr>
        <w:pStyle w:val="a5"/>
        <w:rPr>
          <w:sz w:val="23"/>
          <w:szCs w:val="23"/>
          <w:lang w:val="en-US" w:eastAsia="ru-RU"/>
        </w:rPr>
      </w:pPr>
      <w:r>
        <w:rPr>
          <w:noProof/>
          <w:sz w:val="23"/>
          <w:szCs w:val="23"/>
          <w:lang w:eastAsia="ru-RU"/>
        </w:rPr>
        <w:lastRenderedPageBreak/>
        <w:drawing>
          <wp:inline distT="0" distB="0" distL="0" distR="0">
            <wp:extent cx="6088380" cy="421386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о.JPG"/>
                    <pic:cNvPicPr/>
                  </pic:nvPicPr>
                  <pic:blipFill>
                    <a:blip r:embed="rId8">
                      <a:extLst>
                        <a:ext uri="{28A0092B-C50C-407E-A947-70E740481C1C}">
                          <a14:useLocalDpi xmlns:a14="http://schemas.microsoft.com/office/drawing/2010/main" val="0"/>
                        </a:ext>
                      </a:extLst>
                    </a:blip>
                    <a:stretch>
                      <a:fillRect/>
                    </a:stretch>
                  </pic:blipFill>
                  <pic:spPr>
                    <a:xfrm>
                      <a:off x="0" y="0"/>
                      <a:ext cx="6088380" cy="4213860"/>
                    </a:xfrm>
                    <a:prstGeom prst="rect">
                      <a:avLst/>
                    </a:prstGeom>
                  </pic:spPr>
                </pic:pic>
              </a:graphicData>
            </a:graphic>
          </wp:inline>
        </w:drawing>
      </w:r>
    </w:p>
    <w:p w:rsidR="001B0DA6" w:rsidRPr="00DD28C2" w:rsidRDefault="001B0DA6" w:rsidP="00492710">
      <w:pPr>
        <w:pStyle w:val="a5"/>
        <w:rPr>
          <w:sz w:val="28"/>
          <w:szCs w:val="23"/>
          <w:lang w:val="en-US" w:eastAsia="ru-RU"/>
        </w:rPr>
      </w:pPr>
      <w:r w:rsidRPr="00DD28C2">
        <w:rPr>
          <w:sz w:val="28"/>
          <w:szCs w:val="23"/>
          <w:lang w:val="en-US" w:eastAsia="ru-RU"/>
        </w:rPr>
        <w:t>This is great but we’d like to give our game a more creative name than “</w:t>
      </w:r>
      <w:proofErr w:type="spellStart"/>
      <w:r w:rsidRPr="00DD28C2">
        <w:rPr>
          <w:sz w:val="28"/>
          <w:szCs w:val="23"/>
          <w:lang w:val="en-US" w:eastAsia="ru-RU"/>
        </w:rPr>
        <w:t>pygame</w:t>
      </w:r>
      <w:proofErr w:type="spellEnd"/>
      <w:r w:rsidRPr="00DD28C2">
        <w:rPr>
          <w:sz w:val="28"/>
          <w:szCs w:val="23"/>
          <w:lang w:val="en-US" w:eastAsia="ru-RU"/>
        </w:rPr>
        <w:t xml:space="preserve"> window”.  To do this we can type the following:</w:t>
      </w:r>
    </w:p>
    <w:p w:rsidR="005A1DE9" w:rsidRPr="00DD28C2" w:rsidRDefault="00DC3B2E" w:rsidP="005A1DE9">
      <w:pPr>
        <w:pStyle w:val="HTML0"/>
        <w:shd w:val="clear" w:color="auto" w:fill="011627"/>
        <w:rPr>
          <w:ins w:id="0" w:author="Unknown"/>
          <w:color w:val="82AAFF"/>
          <w:sz w:val="32"/>
          <w:lang w:val="en-US"/>
        </w:rPr>
      </w:pPr>
      <w:proofErr w:type="spellStart"/>
      <w:r w:rsidRPr="00DD28C2">
        <w:rPr>
          <w:color w:val="D6DEEB"/>
          <w:sz w:val="32"/>
          <w:lang w:val="en-US"/>
        </w:rPr>
        <w:t>pygame</w:t>
      </w:r>
      <w:r w:rsidRPr="00DD28C2">
        <w:rPr>
          <w:color w:val="C792EA"/>
          <w:sz w:val="32"/>
          <w:lang w:val="en-US"/>
        </w:rPr>
        <w:t>.</w:t>
      </w:r>
      <w:r w:rsidRPr="00DD28C2">
        <w:rPr>
          <w:color w:val="D6DEEB"/>
          <w:sz w:val="32"/>
          <w:lang w:val="en-US"/>
        </w:rPr>
        <w:t>display</w:t>
      </w:r>
      <w:r w:rsidRPr="00DD28C2">
        <w:rPr>
          <w:color w:val="C792EA"/>
          <w:sz w:val="32"/>
          <w:lang w:val="en-US"/>
        </w:rPr>
        <w:t>.</w:t>
      </w:r>
      <w:r w:rsidRPr="00DD28C2">
        <w:rPr>
          <w:color w:val="82AAFF"/>
          <w:sz w:val="32"/>
          <w:lang w:val="en-US"/>
        </w:rPr>
        <w:t>set_</w:t>
      </w:r>
      <w:proofErr w:type="gramStart"/>
      <w:r w:rsidRPr="00DD28C2">
        <w:rPr>
          <w:color w:val="82AAFF"/>
          <w:sz w:val="32"/>
          <w:lang w:val="en-US"/>
        </w:rPr>
        <w:t>caption</w:t>
      </w:r>
      <w:proofErr w:type="spellEnd"/>
      <w:r w:rsidRPr="00DD28C2">
        <w:rPr>
          <w:color w:val="82AAFF"/>
          <w:sz w:val="32"/>
          <w:lang w:val="en-US"/>
        </w:rPr>
        <w:t>(</w:t>
      </w:r>
      <w:proofErr w:type="gramEnd"/>
      <w:r w:rsidRPr="00DD28C2">
        <w:rPr>
          <w:color w:val="ECC48D"/>
          <w:sz w:val="32"/>
          <w:lang w:val="en-US"/>
        </w:rPr>
        <w:t>"Run, Dino! Run!"</w:t>
      </w:r>
      <w:r w:rsidRPr="00DD28C2">
        <w:rPr>
          <w:color w:val="82AAFF"/>
          <w:sz w:val="32"/>
          <w:lang w:val="en-US"/>
        </w:rPr>
        <w:t>)</w:t>
      </w:r>
    </w:p>
    <w:p w:rsidR="005A1DE9" w:rsidRDefault="005A1DE9" w:rsidP="00492710">
      <w:pPr>
        <w:pStyle w:val="a5"/>
        <w:rPr>
          <w:sz w:val="23"/>
          <w:szCs w:val="23"/>
          <w:lang w:val="en-US" w:eastAsia="ru-RU"/>
        </w:rPr>
      </w:pPr>
    </w:p>
    <w:p w:rsidR="005A1DE9" w:rsidRDefault="00243611" w:rsidP="00492710">
      <w:pPr>
        <w:pStyle w:val="a5"/>
        <w:rPr>
          <w:sz w:val="23"/>
          <w:szCs w:val="23"/>
          <w:lang w:val="en-US" w:eastAsia="ru-RU"/>
        </w:rPr>
      </w:pPr>
      <w:r>
        <w:rPr>
          <w:noProof/>
          <w:sz w:val="23"/>
          <w:szCs w:val="23"/>
          <w:lang w:eastAsia="ru-RU"/>
        </w:rPr>
        <w:drawing>
          <wp:inline distT="0" distB="0" distL="0" distR="0">
            <wp:extent cx="6126480" cy="421386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еее.JPG"/>
                    <pic:cNvPicPr/>
                  </pic:nvPicPr>
                  <pic:blipFill>
                    <a:blip r:embed="rId9">
                      <a:extLst>
                        <a:ext uri="{28A0092B-C50C-407E-A947-70E740481C1C}">
                          <a14:useLocalDpi xmlns:a14="http://schemas.microsoft.com/office/drawing/2010/main" val="0"/>
                        </a:ext>
                      </a:extLst>
                    </a:blip>
                    <a:stretch>
                      <a:fillRect/>
                    </a:stretch>
                  </pic:blipFill>
                  <pic:spPr>
                    <a:xfrm>
                      <a:off x="0" y="0"/>
                      <a:ext cx="6126480" cy="4213860"/>
                    </a:xfrm>
                    <a:prstGeom prst="rect">
                      <a:avLst/>
                    </a:prstGeom>
                  </pic:spPr>
                </pic:pic>
              </a:graphicData>
            </a:graphic>
          </wp:inline>
        </w:drawing>
      </w:r>
    </w:p>
    <w:p w:rsidR="00243611" w:rsidRPr="00DD28C2" w:rsidRDefault="00243611" w:rsidP="00492710">
      <w:pPr>
        <w:pStyle w:val="a5"/>
        <w:rPr>
          <w:sz w:val="32"/>
          <w:szCs w:val="23"/>
          <w:lang w:val="en-US" w:eastAsia="ru-RU"/>
        </w:rPr>
      </w:pPr>
      <w:r w:rsidRPr="00DD28C2">
        <w:rPr>
          <w:sz w:val="32"/>
          <w:szCs w:val="23"/>
          <w:lang w:val="en-US" w:eastAsia="ru-RU"/>
        </w:rPr>
        <w:t>That’s better!</w:t>
      </w:r>
    </w:p>
    <w:p w:rsidR="00243611" w:rsidRPr="00DD28C2" w:rsidRDefault="00243611" w:rsidP="00243611">
      <w:pPr>
        <w:pStyle w:val="a6"/>
        <w:shd w:val="clear" w:color="auto" w:fill="FFFFFF"/>
        <w:spacing w:before="0" w:beforeAutospacing="0" w:after="0" w:afterAutospacing="0"/>
        <w:textAlignment w:val="baseline"/>
        <w:rPr>
          <w:rFonts w:ascii="Arial" w:hAnsi="Arial" w:cs="Arial"/>
          <w:color w:val="000000"/>
          <w:spacing w:val="10"/>
          <w:sz w:val="28"/>
          <w:szCs w:val="23"/>
          <w:lang w:val="en-US"/>
        </w:rPr>
      </w:pPr>
      <w:r w:rsidRPr="00DD28C2">
        <w:rPr>
          <w:rFonts w:ascii="Arial" w:hAnsi="Arial" w:cs="Arial"/>
          <w:color w:val="000000"/>
          <w:spacing w:val="10"/>
          <w:sz w:val="28"/>
          <w:szCs w:val="23"/>
          <w:lang w:val="en-US"/>
        </w:rPr>
        <w:lastRenderedPageBreak/>
        <w:t>Now we are going to setup our </w:t>
      </w:r>
      <w:r w:rsidRPr="00DD28C2">
        <w:rPr>
          <w:rStyle w:val="a7"/>
          <w:rFonts w:ascii="inherit" w:hAnsi="inherit" w:cs="Arial"/>
          <w:color w:val="000000"/>
          <w:spacing w:val="10"/>
          <w:sz w:val="27"/>
          <w:szCs w:val="23"/>
          <w:bdr w:val="none" w:sz="0" w:space="0" w:color="auto" w:frame="1"/>
          <w:lang w:val="en-US"/>
        </w:rPr>
        <w:t>main-loop or game-loop</w:t>
      </w:r>
      <w:r w:rsidRPr="00DD28C2">
        <w:rPr>
          <w:rFonts w:ascii="Arial" w:hAnsi="Arial" w:cs="Arial"/>
          <w:color w:val="000000"/>
          <w:spacing w:val="10"/>
          <w:sz w:val="28"/>
          <w:szCs w:val="23"/>
          <w:lang w:val="en-US"/>
        </w:rPr>
        <w:t>. All games have some sort of loop that executes constantly. This loop is responsible for tasks such as checking for events (such as keyboard events or collision), moving objects, updating the display and eventually ending the game.</w:t>
      </w:r>
      <w:r w:rsidRPr="00DD28C2">
        <w:rPr>
          <w:rFonts w:ascii="Arial" w:hAnsi="Arial" w:cs="Arial"/>
          <w:color w:val="000000"/>
          <w:spacing w:val="10"/>
          <w:sz w:val="28"/>
          <w:szCs w:val="23"/>
          <w:lang w:val="en-US"/>
        </w:rPr>
        <w:br/>
        <w:t>In our game we will use a while loop.</w:t>
      </w:r>
    </w:p>
    <w:p w:rsidR="00243611" w:rsidRPr="00DD28C2" w:rsidRDefault="00243611" w:rsidP="00243611">
      <w:pPr>
        <w:pStyle w:val="a6"/>
        <w:shd w:val="clear" w:color="auto" w:fill="FFFFFF"/>
        <w:spacing w:before="0" w:beforeAutospacing="0" w:after="150" w:afterAutospacing="0"/>
        <w:textAlignment w:val="baseline"/>
        <w:rPr>
          <w:rFonts w:ascii="Arial" w:hAnsi="Arial" w:cs="Arial"/>
          <w:color w:val="000000"/>
          <w:spacing w:val="10"/>
          <w:sz w:val="28"/>
          <w:szCs w:val="23"/>
          <w:lang w:val="en-US"/>
        </w:rPr>
      </w:pPr>
      <w:r w:rsidRPr="00DD28C2">
        <w:rPr>
          <w:rFonts w:ascii="Arial" w:hAnsi="Arial" w:cs="Arial"/>
          <w:color w:val="000000"/>
          <w:spacing w:val="10"/>
          <w:sz w:val="28"/>
          <w:szCs w:val="23"/>
          <w:lang w:val="en-US"/>
        </w:rPr>
        <w:t>Inside the loop we will implement a time delay so we can control the speed of the game. We will also start by checking for some specific events.</w:t>
      </w:r>
    </w:p>
    <w:p w:rsidR="00243611" w:rsidRDefault="00243611" w:rsidP="00492710">
      <w:pPr>
        <w:pStyle w:val="a5"/>
        <w:rPr>
          <w:sz w:val="23"/>
          <w:szCs w:val="23"/>
          <w:lang w:val="en-US" w:eastAsia="ru-RU"/>
        </w:rPr>
      </w:pPr>
    </w:p>
    <w:p w:rsidR="00243611" w:rsidRDefault="00243611" w:rsidP="00492710">
      <w:pPr>
        <w:pStyle w:val="a5"/>
        <w:rPr>
          <w:sz w:val="23"/>
          <w:szCs w:val="23"/>
          <w:lang w:val="en-US" w:eastAsia="ru-RU"/>
        </w:rPr>
      </w:pPr>
    </w:p>
    <w:p w:rsidR="00243611" w:rsidRPr="00DD28C2" w:rsidRDefault="00243611" w:rsidP="00243611">
      <w:pPr>
        <w:pStyle w:val="HTML0"/>
        <w:shd w:val="clear" w:color="auto" w:fill="011627"/>
        <w:rPr>
          <w:color w:val="D6DEEB"/>
          <w:sz w:val="28"/>
          <w:lang w:val="en-US"/>
        </w:rPr>
      </w:pPr>
      <w:proofErr w:type="gramStart"/>
      <w:r w:rsidRPr="00DD28C2">
        <w:rPr>
          <w:i/>
          <w:iCs/>
          <w:color w:val="C792EA"/>
          <w:sz w:val="28"/>
          <w:lang w:val="en-US"/>
        </w:rPr>
        <w:t>import</w:t>
      </w:r>
      <w:proofErr w:type="gramEnd"/>
      <w:r w:rsidRPr="00DD28C2">
        <w:rPr>
          <w:i/>
          <w:iCs/>
          <w:color w:val="C792EA"/>
          <w:sz w:val="28"/>
          <w:lang w:val="en-US"/>
        </w:rPr>
        <w:t xml:space="preserve"> </w:t>
      </w:r>
      <w:proofErr w:type="spellStart"/>
      <w:r w:rsidRPr="00DD28C2">
        <w:rPr>
          <w:color w:val="D6DEEB"/>
          <w:sz w:val="28"/>
          <w:lang w:val="en-US"/>
        </w:rPr>
        <w:t>pygame</w:t>
      </w:r>
      <w:proofErr w:type="spellEnd"/>
      <w:r w:rsidRPr="00DD28C2">
        <w:rPr>
          <w:color w:val="D6DEEB"/>
          <w:sz w:val="28"/>
          <w:lang w:val="en-US"/>
        </w:rPr>
        <w:br/>
      </w:r>
      <w:r w:rsidRPr="00DD28C2">
        <w:rPr>
          <w:color w:val="D6DEEB"/>
          <w:sz w:val="28"/>
          <w:lang w:val="en-US"/>
        </w:rPr>
        <w:br/>
      </w:r>
      <w:proofErr w:type="spellStart"/>
      <w:r w:rsidRPr="00DD28C2">
        <w:rPr>
          <w:color w:val="D6DEEB"/>
          <w:sz w:val="28"/>
          <w:lang w:val="en-US"/>
        </w:rPr>
        <w:t>pygame</w:t>
      </w:r>
      <w:r w:rsidRPr="00DD28C2">
        <w:rPr>
          <w:color w:val="C792EA"/>
          <w:sz w:val="28"/>
          <w:lang w:val="en-US"/>
        </w:rPr>
        <w:t>.</w:t>
      </w:r>
      <w:r w:rsidRPr="00DD28C2">
        <w:rPr>
          <w:color w:val="82AAFF"/>
          <w:sz w:val="28"/>
          <w:lang w:val="en-US"/>
        </w:rPr>
        <w:t>init</w:t>
      </w:r>
      <w:proofErr w:type="spellEnd"/>
      <w:r w:rsidRPr="00DD28C2">
        <w:rPr>
          <w:color w:val="82AAFF"/>
          <w:sz w:val="28"/>
          <w:lang w:val="en-US"/>
        </w:rPr>
        <w:t>()</w:t>
      </w:r>
      <w:r w:rsidRPr="00DD28C2">
        <w:rPr>
          <w:color w:val="82AAFF"/>
          <w:sz w:val="28"/>
          <w:lang w:val="en-US"/>
        </w:rPr>
        <w:br/>
      </w:r>
      <w:r w:rsidRPr="00DD28C2">
        <w:rPr>
          <w:color w:val="82AAFF"/>
          <w:sz w:val="28"/>
          <w:lang w:val="en-US"/>
        </w:rPr>
        <w:br/>
      </w:r>
      <w:proofErr w:type="spellStart"/>
      <w:r w:rsidRPr="00DD28C2">
        <w:rPr>
          <w:color w:val="D6DEEB"/>
          <w:sz w:val="28"/>
          <w:lang w:val="en-US"/>
        </w:rPr>
        <w:t>display_width</w:t>
      </w:r>
      <w:proofErr w:type="spellEnd"/>
      <w:r w:rsidRPr="00DD28C2">
        <w:rPr>
          <w:color w:val="D6DEEB"/>
          <w:sz w:val="28"/>
          <w:lang w:val="en-US"/>
        </w:rPr>
        <w:t xml:space="preserve"> </w:t>
      </w:r>
      <w:r w:rsidRPr="00DD28C2">
        <w:rPr>
          <w:color w:val="C792EA"/>
          <w:sz w:val="28"/>
          <w:lang w:val="en-US"/>
        </w:rPr>
        <w:t xml:space="preserve">= </w:t>
      </w:r>
      <w:r w:rsidRPr="00DD28C2">
        <w:rPr>
          <w:color w:val="F78C6C"/>
          <w:sz w:val="28"/>
          <w:lang w:val="en-US"/>
        </w:rPr>
        <w:t>800</w:t>
      </w:r>
      <w:r w:rsidRPr="00DD28C2">
        <w:rPr>
          <w:color w:val="F78C6C"/>
          <w:sz w:val="28"/>
          <w:lang w:val="en-US"/>
        </w:rPr>
        <w:br/>
      </w:r>
      <w:proofErr w:type="spellStart"/>
      <w:r w:rsidRPr="00DD28C2">
        <w:rPr>
          <w:color w:val="D6DEEB"/>
          <w:sz w:val="28"/>
          <w:lang w:val="en-US"/>
        </w:rPr>
        <w:t>display_height</w:t>
      </w:r>
      <w:proofErr w:type="spellEnd"/>
      <w:r w:rsidRPr="00DD28C2">
        <w:rPr>
          <w:color w:val="D6DEEB"/>
          <w:sz w:val="28"/>
          <w:lang w:val="en-US"/>
        </w:rPr>
        <w:t xml:space="preserve"> </w:t>
      </w:r>
      <w:r w:rsidRPr="00DD28C2">
        <w:rPr>
          <w:color w:val="C792EA"/>
          <w:sz w:val="28"/>
          <w:lang w:val="en-US"/>
        </w:rPr>
        <w:t xml:space="preserve">= </w:t>
      </w:r>
      <w:r w:rsidRPr="00DD28C2">
        <w:rPr>
          <w:color w:val="F78C6C"/>
          <w:sz w:val="28"/>
          <w:lang w:val="en-US"/>
        </w:rPr>
        <w:t>600</w:t>
      </w:r>
      <w:r w:rsidRPr="00DD28C2">
        <w:rPr>
          <w:color w:val="F78C6C"/>
          <w:sz w:val="28"/>
          <w:lang w:val="en-US"/>
        </w:rPr>
        <w:br/>
      </w:r>
      <w:r w:rsidRPr="00DD28C2">
        <w:rPr>
          <w:color w:val="D6DEEB"/>
          <w:sz w:val="28"/>
          <w:lang w:val="en-US"/>
        </w:rPr>
        <w:t xml:space="preserve">display </w:t>
      </w:r>
      <w:r w:rsidRPr="00DD28C2">
        <w:rPr>
          <w:color w:val="C792EA"/>
          <w:sz w:val="28"/>
          <w:lang w:val="en-US"/>
        </w:rPr>
        <w:t xml:space="preserve">= </w:t>
      </w:r>
      <w:proofErr w:type="spellStart"/>
      <w:r w:rsidRPr="00DD28C2">
        <w:rPr>
          <w:color w:val="D6DEEB"/>
          <w:sz w:val="28"/>
          <w:lang w:val="en-US"/>
        </w:rPr>
        <w:t>pygame</w:t>
      </w:r>
      <w:r w:rsidRPr="00DD28C2">
        <w:rPr>
          <w:color w:val="C792EA"/>
          <w:sz w:val="28"/>
          <w:lang w:val="en-US"/>
        </w:rPr>
        <w:t>.</w:t>
      </w:r>
      <w:r w:rsidRPr="00DD28C2">
        <w:rPr>
          <w:color w:val="D6DEEB"/>
          <w:sz w:val="28"/>
          <w:lang w:val="en-US"/>
        </w:rPr>
        <w:t>display</w:t>
      </w:r>
      <w:r w:rsidRPr="00DD28C2">
        <w:rPr>
          <w:color w:val="C792EA"/>
          <w:sz w:val="28"/>
          <w:lang w:val="en-US"/>
        </w:rPr>
        <w:t>.</w:t>
      </w:r>
      <w:r w:rsidRPr="00DD28C2">
        <w:rPr>
          <w:color w:val="82AAFF"/>
          <w:sz w:val="28"/>
          <w:lang w:val="en-US"/>
        </w:rPr>
        <w:t>set_mode</w:t>
      </w:r>
      <w:proofErr w:type="spellEnd"/>
      <w:r w:rsidRPr="00DD28C2">
        <w:rPr>
          <w:color w:val="82AAFF"/>
          <w:sz w:val="28"/>
          <w:lang w:val="en-US"/>
        </w:rPr>
        <w:t>((</w:t>
      </w:r>
      <w:proofErr w:type="spellStart"/>
      <w:r w:rsidRPr="00DD28C2">
        <w:rPr>
          <w:color w:val="D6DEEB"/>
          <w:sz w:val="28"/>
          <w:lang w:val="en-US"/>
        </w:rPr>
        <w:t>display_width</w:t>
      </w:r>
      <w:proofErr w:type="spellEnd"/>
      <w:r w:rsidRPr="00DD28C2">
        <w:rPr>
          <w:color w:val="5F7E97"/>
          <w:sz w:val="28"/>
          <w:lang w:val="en-US"/>
        </w:rPr>
        <w:t xml:space="preserve">, </w:t>
      </w:r>
      <w:proofErr w:type="spellStart"/>
      <w:r w:rsidRPr="00DD28C2">
        <w:rPr>
          <w:color w:val="D6DEEB"/>
          <w:sz w:val="28"/>
          <w:lang w:val="en-US"/>
        </w:rPr>
        <w:t>display_height</w:t>
      </w:r>
      <w:proofErr w:type="spellEnd"/>
      <w:r w:rsidRPr="00DD28C2">
        <w:rPr>
          <w:color w:val="82AAFF"/>
          <w:sz w:val="28"/>
          <w:lang w:val="en-US"/>
        </w:rPr>
        <w:t>))</w:t>
      </w:r>
      <w:r w:rsidRPr="00DD28C2">
        <w:rPr>
          <w:color w:val="82AAFF"/>
          <w:sz w:val="28"/>
          <w:lang w:val="en-US"/>
        </w:rPr>
        <w:br/>
      </w:r>
      <w:proofErr w:type="spellStart"/>
      <w:r w:rsidRPr="00DD28C2">
        <w:rPr>
          <w:color w:val="D6DEEB"/>
          <w:sz w:val="28"/>
          <w:lang w:val="en-US"/>
        </w:rPr>
        <w:t>pygame</w:t>
      </w:r>
      <w:r w:rsidRPr="00DD28C2">
        <w:rPr>
          <w:color w:val="C792EA"/>
          <w:sz w:val="28"/>
          <w:lang w:val="en-US"/>
        </w:rPr>
        <w:t>.</w:t>
      </w:r>
      <w:r w:rsidRPr="00DD28C2">
        <w:rPr>
          <w:color w:val="D6DEEB"/>
          <w:sz w:val="28"/>
          <w:lang w:val="en-US"/>
        </w:rPr>
        <w:t>display</w:t>
      </w:r>
      <w:r w:rsidRPr="00DD28C2">
        <w:rPr>
          <w:color w:val="C792EA"/>
          <w:sz w:val="28"/>
          <w:lang w:val="en-US"/>
        </w:rPr>
        <w:t>.</w:t>
      </w:r>
      <w:r w:rsidRPr="00DD28C2">
        <w:rPr>
          <w:color w:val="82AAFF"/>
          <w:sz w:val="28"/>
          <w:lang w:val="en-US"/>
        </w:rPr>
        <w:t>set_caption</w:t>
      </w:r>
      <w:proofErr w:type="spellEnd"/>
      <w:r w:rsidRPr="00DD28C2">
        <w:rPr>
          <w:color w:val="82AAFF"/>
          <w:sz w:val="28"/>
          <w:lang w:val="en-US"/>
        </w:rPr>
        <w:t>(</w:t>
      </w:r>
      <w:r w:rsidRPr="00DD28C2">
        <w:rPr>
          <w:color w:val="ECC48D"/>
          <w:sz w:val="28"/>
          <w:lang w:val="en-US"/>
        </w:rPr>
        <w:t>'Run, Dino! Run!'</w:t>
      </w:r>
      <w:r w:rsidRPr="00DD28C2">
        <w:rPr>
          <w:color w:val="82AAFF"/>
          <w:sz w:val="28"/>
          <w:lang w:val="en-US"/>
        </w:rPr>
        <w:t>)</w:t>
      </w:r>
      <w:r w:rsidRPr="00DD28C2">
        <w:rPr>
          <w:color w:val="82AAFF"/>
          <w:sz w:val="28"/>
          <w:lang w:val="en-US"/>
        </w:rPr>
        <w:br/>
      </w:r>
      <w:r w:rsidRPr="00DD28C2">
        <w:rPr>
          <w:color w:val="82AAFF"/>
          <w:sz w:val="28"/>
          <w:lang w:val="en-US"/>
        </w:rPr>
        <w:br/>
      </w:r>
      <w:r w:rsidRPr="00DD28C2">
        <w:rPr>
          <w:color w:val="82AAFF"/>
          <w:sz w:val="28"/>
          <w:lang w:val="en-US"/>
        </w:rPr>
        <w:br/>
      </w:r>
      <w:proofErr w:type="spellStart"/>
      <w:proofErr w:type="gramStart"/>
      <w:r w:rsidRPr="00DD28C2">
        <w:rPr>
          <w:i/>
          <w:iCs/>
          <w:color w:val="C792EA"/>
          <w:sz w:val="28"/>
          <w:lang w:val="en-US"/>
        </w:rPr>
        <w:t>def</w:t>
      </w:r>
      <w:proofErr w:type="spellEnd"/>
      <w:proofErr w:type="gramEnd"/>
      <w:r w:rsidRPr="00DD28C2">
        <w:rPr>
          <w:i/>
          <w:iCs/>
          <w:color w:val="C792EA"/>
          <w:sz w:val="28"/>
          <w:lang w:val="en-US"/>
        </w:rPr>
        <w:t xml:space="preserve"> </w:t>
      </w:r>
      <w:proofErr w:type="spellStart"/>
      <w:r w:rsidRPr="00DD28C2">
        <w:rPr>
          <w:color w:val="82AAFF"/>
          <w:sz w:val="28"/>
          <w:lang w:val="en-US"/>
        </w:rPr>
        <w:t>run_game</w:t>
      </w:r>
      <w:proofErr w:type="spellEnd"/>
      <w:r w:rsidRPr="00DD28C2">
        <w:rPr>
          <w:color w:val="82AAFF"/>
          <w:sz w:val="28"/>
          <w:lang w:val="en-US"/>
        </w:rPr>
        <w:t>()</w:t>
      </w:r>
      <w:r w:rsidRPr="00DD28C2">
        <w:rPr>
          <w:color w:val="C792EA"/>
          <w:sz w:val="28"/>
          <w:lang w:val="en-US"/>
        </w:rPr>
        <w:t>:</w:t>
      </w:r>
      <w:r w:rsidRPr="00DD28C2">
        <w:rPr>
          <w:color w:val="C792EA"/>
          <w:sz w:val="28"/>
          <w:lang w:val="en-US"/>
        </w:rPr>
        <w:br/>
        <w:t xml:space="preserve">    </w:t>
      </w:r>
      <w:r w:rsidRPr="00DD28C2">
        <w:rPr>
          <w:color w:val="D6DEEB"/>
          <w:sz w:val="28"/>
          <w:lang w:val="en-US"/>
        </w:rPr>
        <w:t xml:space="preserve">game </w:t>
      </w:r>
      <w:r w:rsidRPr="00DD28C2">
        <w:rPr>
          <w:color w:val="C792EA"/>
          <w:sz w:val="28"/>
          <w:lang w:val="en-US"/>
        </w:rPr>
        <w:t xml:space="preserve">= </w:t>
      </w:r>
      <w:r w:rsidRPr="00DD28C2">
        <w:rPr>
          <w:i/>
          <w:iCs/>
          <w:color w:val="C792EA"/>
          <w:sz w:val="28"/>
          <w:lang w:val="en-US"/>
        </w:rPr>
        <w:t>True</w:t>
      </w:r>
      <w:r w:rsidRPr="00DD28C2">
        <w:rPr>
          <w:i/>
          <w:iCs/>
          <w:color w:val="C792EA"/>
          <w:sz w:val="28"/>
          <w:lang w:val="en-US"/>
        </w:rPr>
        <w:br/>
      </w:r>
      <w:r w:rsidRPr="00DD28C2">
        <w:rPr>
          <w:i/>
          <w:iCs/>
          <w:color w:val="C792EA"/>
          <w:sz w:val="28"/>
          <w:lang w:val="en-US"/>
        </w:rPr>
        <w:br/>
        <w:t xml:space="preserve">    while </w:t>
      </w:r>
      <w:r w:rsidRPr="00DD28C2">
        <w:rPr>
          <w:color w:val="D6DEEB"/>
          <w:sz w:val="28"/>
          <w:lang w:val="en-US"/>
        </w:rPr>
        <w:t>game</w:t>
      </w:r>
      <w:r w:rsidRPr="00DD28C2">
        <w:rPr>
          <w:color w:val="C792EA"/>
          <w:sz w:val="28"/>
          <w:lang w:val="en-US"/>
        </w:rPr>
        <w:t>:</w:t>
      </w:r>
      <w:r w:rsidRPr="00DD28C2">
        <w:rPr>
          <w:color w:val="C792EA"/>
          <w:sz w:val="28"/>
          <w:lang w:val="en-US"/>
        </w:rPr>
        <w:br/>
        <w:t xml:space="preserve">        </w:t>
      </w:r>
      <w:r w:rsidRPr="00DD28C2">
        <w:rPr>
          <w:i/>
          <w:iCs/>
          <w:color w:val="C792EA"/>
          <w:sz w:val="28"/>
          <w:lang w:val="en-US"/>
        </w:rPr>
        <w:t xml:space="preserve">for </w:t>
      </w:r>
      <w:r w:rsidRPr="00DD28C2">
        <w:rPr>
          <w:color w:val="D6DEEB"/>
          <w:sz w:val="28"/>
          <w:lang w:val="en-US"/>
        </w:rPr>
        <w:t xml:space="preserve">event </w:t>
      </w:r>
      <w:r w:rsidRPr="00DD28C2">
        <w:rPr>
          <w:i/>
          <w:iCs/>
          <w:color w:val="C792EA"/>
          <w:sz w:val="28"/>
          <w:lang w:val="en-US"/>
        </w:rPr>
        <w:t xml:space="preserve">in </w:t>
      </w:r>
      <w:proofErr w:type="spellStart"/>
      <w:r w:rsidRPr="00DD28C2">
        <w:rPr>
          <w:color w:val="D6DEEB"/>
          <w:sz w:val="28"/>
          <w:lang w:val="en-US"/>
        </w:rPr>
        <w:t>pygame</w:t>
      </w:r>
      <w:r w:rsidRPr="00DD28C2">
        <w:rPr>
          <w:color w:val="C792EA"/>
          <w:sz w:val="28"/>
          <w:lang w:val="en-US"/>
        </w:rPr>
        <w:t>.</w:t>
      </w:r>
      <w:r w:rsidRPr="00DD28C2">
        <w:rPr>
          <w:color w:val="D6DEEB"/>
          <w:sz w:val="28"/>
          <w:lang w:val="en-US"/>
        </w:rPr>
        <w:t>event</w:t>
      </w:r>
      <w:r w:rsidRPr="00DD28C2">
        <w:rPr>
          <w:color w:val="C792EA"/>
          <w:sz w:val="28"/>
          <w:lang w:val="en-US"/>
        </w:rPr>
        <w:t>.</w:t>
      </w:r>
      <w:r w:rsidRPr="00DD28C2">
        <w:rPr>
          <w:color w:val="82AAFF"/>
          <w:sz w:val="28"/>
          <w:lang w:val="en-US"/>
        </w:rPr>
        <w:t>get</w:t>
      </w:r>
      <w:proofErr w:type="spellEnd"/>
      <w:r w:rsidRPr="00DD28C2">
        <w:rPr>
          <w:color w:val="82AAFF"/>
          <w:sz w:val="28"/>
          <w:lang w:val="en-US"/>
        </w:rPr>
        <w:t>()</w:t>
      </w:r>
      <w:r w:rsidRPr="00DD28C2">
        <w:rPr>
          <w:color w:val="C792EA"/>
          <w:sz w:val="28"/>
          <w:lang w:val="en-US"/>
        </w:rPr>
        <w:t>:</w:t>
      </w:r>
      <w:r w:rsidRPr="00DD28C2">
        <w:rPr>
          <w:color w:val="C792EA"/>
          <w:sz w:val="28"/>
          <w:lang w:val="en-US"/>
        </w:rPr>
        <w:br/>
        <w:t xml:space="preserve">            </w:t>
      </w:r>
      <w:r w:rsidRPr="00DD28C2">
        <w:rPr>
          <w:i/>
          <w:iCs/>
          <w:color w:val="C792EA"/>
          <w:sz w:val="28"/>
          <w:lang w:val="en-US"/>
        </w:rPr>
        <w:t xml:space="preserve">if </w:t>
      </w:r>
      <w:proofErr w:type="spellStart"/>
      <w:r w:rsidRPr="00DD28C2">
        <w:rPr>
          <w:color w:val="D6DEEB"/>
          <w:sz w:val="28"/>
          <w:lang w:val="en-US"/>
        </w:rPr>
        <w:t>event</w:t>
      </w:r>
      <w:r w:rsidRPr="00DD28C2">
        <w:rPr>
          <w:color w:val="C792EA"/>
          <w:sz w:val="28"/>
          <w:lang w:val="en-US"/>
        </w:rPr>
        <w:t>.</w:t>
      </w:r>
      <w:r w:rsidRPr="00DD28C2">
        <w:rPr>
          <w:color w:val="D6DEEB"/>
          <w:sz w:val="28"/>
          <w:lang w:val="en-US"/>
        </w:rPr>
        <w:t>type</w:t>
      </w:r>
      <w:proofErr w:type="spellEnd"/>
      <w:r w:rsidRPr="00DD28C2">
        <w:rPr>
          <w:color w:val="D6DEEB"/>
          <w:sz w:val="28"/>
          <w:lang w:val="en-US"/>
        </w:rPr>
        <w:t xml:space="preserve"> </w:t>
      </w:r>
      <w:r w:rsidRPr="00DD28C2">
        <w:rPr>
          <w:color w:val="C792EA"/>
          <w:sz w:val="28"/>
          <w:lang w:val="en-US"/>
        </w:rPr>
        <w:t xml:space="preserve">== </w:t>
      </w:r>
      <w:proofErr w:type="spellStart"/>
      <w:r w:rsidRPr="00DD28C2">
        <w:rPr>
          <w:color w:val="D6DEEB"/>
          <w:sz w:val="28"/>
          <w:lang w:val="en-US"/>
        </w:rPr>
        <w:t>pygame</w:t>
      </w:r>
      <w:r w:rsidRPr="00DD28C2">
        <w:rPr>
          <w:color w:val="C792EA"/>
          <w:sz w:val="28"/>
          <w:lang w:val="en-US"/>
        </w:rPr>
        <w:t>.</w:t>
      </w:r>
      <w:r w:rsidRPr="00DD28C2">
        <w:rPr>
          <w:color w:val="D6DEEB"/>
          <w:sz w:val="28"/>
          <w:lang w:val="en-US"/>
        </w:rPr>
        <w:t>QUIT</w:t>
      </w:r>
      <w:proofErr w:type="spellEnd"/>
      <w:r w:rsidRPr="00DD28C2">
        <w:rPr>
          <w:color w:val="C792EA"/>
          <w:sz w:val="28"/>
          <w:lang w:val="en-US"/>
        </w:rPr>
        <w:t>:</w:t>
      </w:r>
      <w:r w:rsidRPr="00DD28C2">
        <w:rPr>
          <w:color w:val="C792EA"/>
          <w:sz w:val="28"/>
          <w:lang w:val="en-US"/>
        </w:rPr>
        <w:br/>
        <w:t xml:space="preserve">                </w:t>
      </w:r>
      <w:proofErr w:type="spellStart"/>
      <w:r w:rsidRPr="00DD28C2">
        <w:rPr>
          <w:color w:val="D6DEEB"/>
          <w:sz w:val="28"/>
          <w:lang w:val="en-US"/>
        </w:rPr>
        <w:t>pygame</w:t>
      </w:r>
      <w:r w:rsidRPr="00DD28C2">
        <w:rPr>
          <w:color w:val="C792EA"/>
          <w:sz w:val="28"/>
          <w:lang w:val="en-US"/>
        </w:rPr>
        <w:t>.</w:t>
      </w:r>
      <w:r w:rsidRPr="00DD28C2">
        <w:rPr>
          <w:color w:val="82AAFF"/>
          <w:sz w:val="28"/>
          <w:lang w:val="en-US"/>
        </w:rPr>
        <w:t>quit</w:t>
      </w:r>
      <w:proofErr w:type="spellEnd"/>
      <w:r w:rsidRPr="00DD28C2">
        <w:rPr>
          <w:color w:val="82AAFF"/>
          <w:sz w:val="28"/>
          <w:lang w:val="en-US"/>
        </w:rPr>
        <w:t>()</w:t>
      </w:r>
      <w:r w:rsidRPr="00DD28C2">
        <w:rPr>
          <w:color w:val="82AAFF"/>
          <w:sz w:val="28"/>
          <w:lang w:val="en-US"/>
        </w:rPr>
        <w:br/>
        <w:t xml:space="preserve">                </w:t>
      </w:r>
      <w:r w:rsidRPr="00DD28C2">
        <w:rPr>
          <w:i/>
          <w:iCs/>
          <w:color w:val="82AAFF"/>
          <w:sz w:val="28"/>
          <w:lang w:val="en-US"/>
        </w:rPr>
        <w:t>quit</w:t>
      </w:r>
      <w:r w:rsidRPr="00DD28C2">
        <w:rPr>
          <w:color w:val="82AAFF"/>
          <w:sz w:val="28"/>
          <w:lang w:val="en-US"/>
        </w:rPr>
        <w:t>()</w:t>
      </w:r>
      <w:r w:rsidRPr="00DD28C2">
        <w:rPr>
          <w:color w:val="82AAFF"/>
          <w:sz w:val="28"/>
          <w:lang w:val="en-US"/>
        </w:rPr>
        <w:br/>
      </w:r>
      <w:r w:rsidRPr="00DD28C2">
        <w:rPr>
          <w:color w:val="82AAFF"/>
          <w:sz w:val="28"/>
          <w:lang w:val="en-US"/>
        </w:rPr>
        <w:br/>
        <w:t xml:space="preserve">        </w:t>
      </w:r>
      <w:proofErr w:type="spellStart"/>
      <w:r w:rsidRPr="00DD28C2">
        <w:rPr>
          <w:color w:val="D6DEEB"/>
          <w:sz w:val="28"/>
          <w:lang w:val="en-US"/>
        </w:rPr>
        <w:t>display</w:t>
      </w:r>
      <w:r w:rsidRPr="00DD28C2">
        <w:rPr>
          <w:color w:val="C792EA"/>
          <w:sz w:val="28"/>
          <w:lang w:val="en-US"/>
        </w:rPr>
        <w:t>.</w:t>
      </w:r>
      <w:r w:rsidRPr="00DD28C2">
        <w:rPr>
          <w:color w:val="82AAFF"/>
          <w:sz w:val="28"/>
          <w:lang w:val="en-US"/>
        </w:rPr>
        <w:t>fill</w:t>
      </w:r>
      <w:proofErr w:type="spellEnd"/>
      <w:r w:rsidRPr="00DD28C2">
        <w:rPr>
          <w:color w:val="82AAFF"/>
          <w:sz w:val="28"/>
          <w:lang w:val="en-US"/>
        </w:rPr>
        <w:t>((</w:t>
      </w:r>
      <w:r w:rsidRPr="00DD28C2">
        <w:rPr>
          <w:color w:val="F78C6C"/>
          <w:sz w:val="28"/>
          <w:lang w:val="en-US"/>
        </w:rPr>
        <w:t>255</w:t>
      </w:r>
      <w:r w:rsidRPr="00DD28C2">
        <w:rPr>
          <w:color w:val="5F7E97"/>
          <w:sz w:val="28"/>
          <w:lang w:val="en-US"/>
        </w:rPr>
        <w:t xml:space="preserve">, </w:t>
      </w:r>
      <w:r w:rsidRPr="00DD28C2">
        <w:rPr>
          <w:color w:val="F78C6C"/>
          <w:sz w:val="28"/>
          <w:lang w:val="en-US"/>
        </w:rPr>
        <w:t>255</w:t>
      </w:r>
      <w:r w:rsidRPr="00DD28C2">
        <w:rPr>
          <w:color w:val="5F7E97"/>
          <w:sz w:val="28"/>
          <w:lang w:val="en-US"/>
        </w:rPr>
        <w:t xml:space="preserve">, </w:t>
      </w:r>
      <w:r w:rsidRPr="00DD28C2">
        <w:rPr>
          <w:color w:val="F78C6C"/>
          <w:sz w:val="28"/>
          <w:lang w:val="en-US"/>
        </w:rPr>
        <w:t>255</w:t>
      </w:r>
      <w:r w:rsidRPr="00DD28C2">
        <w:rPr>
          <w:color w:val="82AAFF"/>
          <w:sz w:val="28"/>
          <w:lang w:val="en-US"/>
        </w:rPr>
        <w:t>))</w:t>
      </w:r>
      <w:r w:rsidRPr="00DD28C2">
        <w:rPr>
          <w:color w:val="82AAFF"/>
          <w:sz w:val="28"/>
          <w:lang w:val="en-US"/>
        </w:rPr>
        <w:br/>
        <w:t xml:space="preserve">        </w:t>
      </w:r>
      <w:proofErr w:type="spellStart"/>
      <w:r w:rsidRPr="00DD28C2">
        <w:rPr>
          <w:color w:val="D6DEEB"/>
          <w:sz w:val="28"/>
          <w:lang w:val="en-US"/>
        </w:rPr>
        <w:t>pygame</w:t>
      </w:r>
      <w:r w:rsidRPr="00DD28C2">
        <w:rPr>
          <w:color w:val="C792EA"/>
          <w:sz w:val="28"/>
          <w:lang w:val="en-US"/>
        </w:rPr>
        <w:t>.</w:t>
      </w:r>
      <w:r w:rsidRPr="00DD28C2">
        <w:rPr>
          <w:color w:val="D6DEEB"/>
          <w:sz w:val="28"/>
          <w:lang w:val="en-US"/>
        </w:rPr>
        <w:t>display</w:t>
      </w:r>
      <w:r w:rsidRPr="00DD28C2">
        <w:rPr>
          <w:color w:val="C792EA"/>
          <w:sz w:val="28"/>
          <w:lang w:val="en-US"/>
        </w:rPr>
        <w:t>.</w:t>
      </w:r>
      <w:r w:rsidRPr="00DD28C2">
        <w:rPr>
          <w:color w:val="82AAFF"/>
          <w:sz w:val="28"/>
          <w:lang w:val="en-US"/>
        </w:rPr>
        <w:t>update</w:t>
      </w:r>
      <w:proofErr w:type="spellEnd"/>
      <w:r w:rsidRPr="00DD28C2">
        <w:rPr>
          <w:color w:val="82AAFF"/>
          <w:sz w:val="28"/>
          <w:lang w:val="en-US"/>
        </w:rPr>
        <w:t>()</w:t>
      </w:r>
      <w:r w:rsidRPr="00DD28C2">
        <w:rPr>
          <w:color w:val="82AAFF"/>
          <w:sz w:val="28"/>
          <w:lang w:val="en-US"/>
        </w:rPr>
        <w:br/>
      </w:r>
      <w:r w:rsidRPr="00DD28C2">
        <w:rPr>
          <w:color w:val="82AAFF"/>
          <w:sz w:val="28"/>
          <w:lang w:val="en-US"/>
        </w:rPr>
        <w:br/>
      </w:r>
      <w:r w:rsidRPr="00DD28C2">
        <w:rPr>
          <w:color w:val="82AAFF"/>
          <w:sz w:val="28"/>
          <w:lang w:val="en-US"/>
        </w:rPr>
        <w:br/>
      </w:r>
      <w:proofErr w:type="spellStart"/>
      <w:r w:rsidRPr="00DD28C2">
        <w:rPr>
          <w:color w:val="82AAFF"/>
          <w:sz w:val="28"/>
          <w:lang w:val="en-US"/>
        </w:rPr>
        <w:t>run_game</w:t>
      </w:r>
      <w:proofErr w:type="spellEnd"/>
      <w:r w:rsidRPr="00DD28C2">
        <w:rPr>
          <w:color w:val="82AAFF"/>
          <w:sz w:val="28"/>
          <w:lang w:val="en-US"/>
        </w:rPr>
        <w:t>()</w:t>
      </w:r>
    </w:p>
    <w:p w:rsidR="00243611" w:rsidRDefault="00243611" w:rsidP="00492710">
      <w:pPr>
        <w:pStyle w:val="a5"/>
        <w:rPr>
          <w:rFonts w:ascii="Arial" w:hAnsi="Arial" w:cs="Arial"/>
          <w:color w:val="000000"/>
          <w:spacing w:val="10"/>
          <w:sz w:val="23"/>
          <w:szCs w:val="23"/>
          <w:shd w:val="clear" w:color="auto" w:fill="FFFFFF"/>
          <w:lang w:val="en-US"/>
        </w:rPr>
      </w:pPr>
      <w:r w:rsidRPr="00DD28C2">
        <w:rPr>
          <w:rFonts w:ascii="Arial" w:hAnsi="Arial" w:cs="Arial"/>
          <w:color w:val="000000"/>
          <w:spacing w:val="10"/>
          <w:sz w:val="28"/>
          <w:szCs w:val="23"/>
          <w:shd w:val="clear" w:color="auto" w:fill="FFFFFF"/>
          <w:lang w:val="en-US"/>
        </w:rPr>
        <w:t>Now we can draw a rectangle to the screen to represent our character. We will draw the rectangle in the main loop so that it is constantly redrawn each time we loop</w:t>
      </w:r>
      <w:r w:rsidRPr="00243611">
        <w:rPr>
          <w:rFonts w:ascii="Arial" w:hAnsi="Arial" w:cs="Arial"/>
          <w:color w:val="000000"/>
          <w:spacing w:val="10"/>
          <w:sz w:val="23"/>
          <w:szCs w:val="23"/>
          <w:shd w:val="clear" w:color="auto" w:fill="FFFFFF"/>
          <w:lang w:val="en-US"/>
        </w:rPr>
        <w:t>.</w:t>
      </w:r>
    </w:p>
    <w:p w:rsidR="00243611" w:rsidRPr="00DD28C2" w:rsidRDefault="00243611" w:rsidP="00243611">
      <w:pPr>
        <w:pStyle w:val="HTML0"/>
        <w:shd w:val="clear" w:color="auto" w:fill="011627"/>
        <w:rPr>
          <w:color w:val="D6DEEB"/>
          <w:sz w:val="28"/>
          <w:lang w:val="en-US"/>
        </w:rPr>
      </w:pPr>
      <w:proofErr w:type="gramStart"/>
      <w:r w:rsidRPr="00DD28C2">
        <w:rPr>
          <w:i/>
          <w:iCs/>
          <w:color w:val="C792EA"/>
          <w:sz w:val="28"/>
          <w:lang w:val="en-US"/>
        </w:rPr>
        <w:t>import</w:t>
      </w:r>
      <w:proofErr w:type="gramEnd"/>
      <w:r w:rsidRPr="00DD28C2">
        <w:rPr>
          <w:i/>
          <w:iCs/>
          <w:color w:val="C792EA"/>
          <w:sz w:val="28"/>
          <w:lang w:val="en-US"/>
        </w:rPr>
        <w:t xml:space="preserve"> </w:t>
      </w:r>
      <w:proofErr w:type="spellStart"/>
      <w:r w:rsidRPr="00DD28C2">
        <w:rPr>
          <w:color w:val="D6DEEB"/>
          <w:sz w:val="28"/>
          <w:lang w:val="en-US"/>
        </w:rPr>
        <w:t>pygame</w:t>
      </w:r>
      <w:proofErr w:type="spellEnd"/>
      <w:r w:rsidRPr="00DD28C2">
        <w:rPr>
          <w:color w:val="D6DEEB"/>
          <w:sz w:val="28"/>
          <w:lang w:val="en-US"/>
        </w:rPr>
        <w:br/>
      </w:r>
      <w:proofErr w:type="spellStart"/>
      <w:r w:rsidRPr="00DD28C2">
        <w:rPr>
          <w:color w:val="D6DEEB"/>
          <w:sz w:val="28"/>
          <w:lang w:val="en-US"/>
        </w:rPr>
        <w:t>pygame</w:t>
      </w:r>
      <w:r w:rsidRPr="00DD28C2">
        <w:rPr>
          <w:color w:val="C792EA"/>
          <w:sz w:val="28"/>
          <w:lang w:val="en-US"/>
        </w:rPr>
        <w:t>.</w:t>
      </w:r>
      <w:r w:rsidRPr="00DD28C2">
        <w:rPr>
          <w:color w:val="82AAFF"/>
          <w:sz w:val="28"/>
          <w:lang w:val="en-US"/>
        </w:rPr>
        <w:t>init</w:t>
      </w:r>
      <w:proofErr w:type="spellEnd"/>
      <w:r w:rsidRPr="00DD28C2">
        <w:rPr>
          <w:color w:val="82AAFF"/>
          <w:sz w:val="28"/>
          <w:lang w:val="en-US"/>
        </w:rPr>
        <w:t>()</w:t>
      </w:r>
      <w:r w:rsidRPr="00DD28C2">
        <w:rPr>
          <w:color w:val="82AAFF"/>
          <w:sz w:val="28"/>
          <w:lang w:val="en-US"/>
        </w:rPr>
        <w:br/>
      </w:r>
      <w:proofErr w:type="spellStart"/>
      <w:r w:rsidRPr="00DD28C2">
        <w:rPr>
          <w:color w:val="D6DEEB"/>
          <w:sz w:val="28"/>
          <w:lang w:val="en-US"/>
        </w:rPr>
        <w:t>display_width</w:t>
      </w:r>
      <w:proofErr w:type="spellEnd"/>
      <w:r w:rsidRPr="00DD28C2">
        <w:rPr>
          <w:color w:val="D6DEEB"/>
          <w:sz w:val="28"/>
          <w:lang w:val="en-US"/>
        </w:rPr>
        <w:t xml:space="preserve"> </w:t>
      </w:r>
      <w:r w:rsidRPr="00DD28C2">
        <w:rPr>
          <w:color w:val="C792EA"/>
          <w:sz w:val="28"/>
          <w:lang w:val="en-US"/>
        </w:rPr>
        <w:t xml:space="preserve">= </w:t>
      </w:r>
      <w:r w:rsidRPr="00DD28C2">
        <w:rPr>
          <w:color w:val="F78C6C"/>
          <w:sz w:val="28"/>
          <w:lang w:val="en-US"/>
        </w:rPr>
        <w:t>800</w:t>
      </w:r>
      <w:r w:rsidRPr="00DD28C2">
        <w:rPr>
          <w:color w:val="F78C6C"/>
          <w:sz w:val="28"/>
          <w:lang w:val="en-US"/>
        </w:rPr>
        <w:br/>
      </w:r>
      <w:proofErr w:type="spellStart"/>
      <w:r w:rsidRPr="00DD28C2">
        <w:rPr>
          <w:color w:val="D6DEEB"/>
          <w:sz w:val="28"/>
          <w:lang w:val="en-US"/>
        </w:rPr>
        <w:t>display_height</w:t>
      </w:r>
      <w:proofErr w:type="spellEnd"/>
      <w:r w:rsidRPr="00DD28C2">
        <w:rPr>
          <w:color w:val="D6DEEB"/>
          <w:sz w:val="28"/>
          <w:lang w:val="en-US"/>
        </w:rPr>
        <w:t xml:space="preserve"> </w:t>
      </w:r>
      <w:r w:rsidRPr="00DD28C2">
        <w:rPr>
          <w:color w:val="C792EA"/>
          <w:sz w:val="28"/>
          <w:lang w:val="en-US"/>
        </w:rPr>
        <w:t xml:space="preserve">= </w:t>
      </w:r>
      <w:r w:rsidRPr="00DD28C2">
        <w:rPr>
          <w:color w:val="F78C6C"/>
          <w:sz w:val="28"/>
          <w:lang w:val="en-US"/>
        </w:rPr>
        <w:t>600</w:t>
      </w:r>
      <w:r w:rsidRPr="00DD28C2">
        <w:rPr>
          <w:color w:val="F78C6C"/>
          <w:sz w:val="28"/>
          <w:lang w:val="en-US"/>
        </w:rPr>
        <w:br/>
      </w:r>
      <w:r w:rsidRPr="00DD28C2">
        <w:rPr>
          <w:color w:val="D6DEEB"/>
          <w:sz w:val="28"/>
          <w:lang w:val="en-US"/>
        </w:rPr>
        <w:t xml:space="preserve">display </w:t>
      </w:r>
      <w:r w:rsidRPr="00DD28C2">
        <w:rPr>
          <w:color w:val="C792EA"/>
          <w:sz w:val="28"/>
          <w:lang w:val="en-US"/>
        </w:rPr>
        <w:t xml:space="preserve">= </w:t>
      </w:r>
      <w:proofErr w:type="spellStart"/>
      <w:r w:rsidRPr="00DD28C2">
        <w:rPr>
          <w:color w:val="D6DEEB"/>
          <w:sz w:val="28"/>
          <w:lang w:val="en-US"/>
        </w:rPr>
        <w:t>pygame</w:t>
      </w:r>
      <w:r w:rsidRPr="00DD28C2">
        <w:rPr>
          <w:color w:val="C792EA"/>
          <w:sz w:val="28"/>
          <w:lang w:val="en-US"/>
        </w:rPr>
        <w:t>.</w:t>
      </w:r>
      <w:r w:rsidRPr="00DD28C2">
        <w:rPr>
          <w:color w:val="D6DEEB"/>
          <w:sz w:val="28"/>
          <w:lang w:val="en-US"/>
        </w:rPr>
        <w:t>display</w:t>
      </w:r>
      <w:r w:rsidRPr="00DD28C2">
        <w:rPr>
          <w:color w:val="C792EA"/>
          <w:sz w:val="28"/>
          <w:lang w:val="en-US"/>
        </w:rPr>
        <w:t>.</w:t>
      </w:r>
      <w:r w:rsidRPr="00DD28C2">
        <w:rPr>
          <w:color w:val="82AAFF"/>
          <w:sz w:val="28"/>
          <w:lang w:val="en-US"/>
        </w:rPr>
        <w:t>set_mode</w:t>
      </w:r>
      <w:proofErr w:type="spellEnd"/>
      <w:r w:rsidRPr="00DD28C2">
        <w:rPr>
          <w:color w:val="82AAFF"/>
          <w:sz w:val="28"/>
          <w:lang w:val="en-US"/>
        </w:rPr>
        <w:t>((</w:t>
      </w:r>
      <w:proofErr w:type="spellStart"/>
      <w:r w:rsidRPr="00DD28C2">
        <w:rPr>
          <w:color w:val="D6DEEB"/>
          <w:sz w:val="28"/>
          <w:lang w:val="en-US"/>
        </w:rPr>
        <w:t>display_width</w:t>
      </w:r>
      <w:proofErr w:type="spellEnd"/>
      <w:r w:rsidRPr="00DD28C2">
        <w:rPr>
          <w:color w:val="5F7E97"/>
          <w:sz w:val="28"/>
          <w:lang w:val="en-US"/>
        </w:rPr>
        <w:t xml:space="preserve">, </w:t>
      </w:r>
      <w:proofErr w:type="spellStart"/>
      <w:r w:rsidRPr="00DD28C2">
        <w:rPr>
          <w:color w:val="D6DEEB"/>
          <w:sz w:val="28"/>
          <w:lang w:val="en-US"/>
        </w:rPr>
        <w:t>display_height</w:t>
      </w:r>
      <w:proofErr w:type="spellEnd"/>
      <w:r w:rsidRPr="00DD28C2">
        <w:rPr>
          <w:color w:val="82AAFF"/>
          <w:sz w:val="28"/>
          <w:lang w:val="en-US"/>
        </w:rPr>
        <w:t>))</w:t>
      </w:r>
      <w:r w:rsidRPr="00DD28C2">
        <w:rPr>
          <w:color w:val="82AAFF"/>
          <w:sz w:val="28"/>
          <w:lang w:val="en-US"/>
        </w:rPr>
        <w:br/>
      </w:r>
      <w:proofErr w:type="spellStart"/>
      <w:r w:rsidRPr="00DD28C2">
        <w:rPr>
          <w:color w:val="D6DEEB"/>
          <w:sz w:val="28"/>
          <w:lang w:val="en-US"/>
        </w:rPr>
        <w:t>pygame</w:t>
      </w:r>
      <w:r w:rsidRPr="00DD28C2">
        <w:rPr>
          <w:color w:val="C792EA"/>
          <w:sz w:val="28"/>
          <w:lang w:val="en-US"/>
        </w:rPr>
        <w:t>.</w:t>
      </w:r>
      <w:r w:rsidRPr="00DD28C2">
        <w:rPr>
          <w:color w:val="D6DEEB"/>
          <w:sz w:val="28"/>
          <w:lang w:val="en-US"/>
        </w:rPr>
        <w:t>display</w:t>
      </w:r>
      <w:r w:rsidRPr="00DD28C2">
        <w:rPr>
          <w:color w:val="C792EA"/>
          <w:sz w:val="28"/>
          <w:lang w:val="en-US"/>
        </w:rPr>
        <w:t>.</w:t>
      </w:r>
      <w:r w:rsidRPr="00DD28C2">
        <w:rPr>
          <w:color w:val="82AAFF"/>
          <w:sz w:val="28"/>
          <w:lang w:val="en-US"/>
        </w:rPr>
        <w:t>set_caption</w:t>
      </w:r>
      <w:proofErr w:type="spellEnd"/>
      <w:r w:rsidRPr="00DD28C2">
        <w:rPr>
          <w:color w:val="82AAFF"/>
          <w:sz w:val="28"/>
          <w:lang w:val="en-US"/>
        </w:rPr>
        <w:t>(</w:t>
      </w:r>
      <w:r w:rsidRPr="00DD28C2">
        <w:rPr>
          <w:color w:val="ECC48D"/>
          <w:sz w:val="28"/>
          <w:lang w:val="en-US"/>
        </w:rPr>
        <w:t>'Run, Dino! Run!'</w:t>
      </w:r>
      <w:r w:rsidRPr="00DD28C2">
        <w:rPr>
          <w:color w:val="82AAFF"/>
          <w:sz w:val="28"/>
          <w:lang w:val="en-US"/>
        </w:rPr>
        <w:t>)</w:t>
      </w:r>
      <w:r w:rsidRPr="00DD28C2">
        <w:rPr>
          <w:color w:val="82AAFF"/>
          <w:sz w:val="28"/>
          <w:lang w:val="en-US"/>
        </w:rPr>
        <w:br/>
      </w:r>
      <w:r w:rsidRPr="00DD28C2">
        <w:rPr>
          <w:color w:val="D6DEEB"/>
          <w:sz w:val="28"/>
          <w:lang w:val="en-US"/>
        </w:rPr>
        <w:t xml:space="preserve">x </w:t>
      </w:r>
      <w:r w:rsidRPr="00DD28C2">
        <w:rPr>
          <w:color w:val="C792EA"/>
          <w:sz w:val="28"/>
          <w:lang w:val="en-US"/>
        </w:rPr>
        <w:t xml:space="preserve">= </w:t>
      </w:r>
      <w:r w:rsidRPr="00DD28C2">
        <w:rPr>
          <w:color w:val="F78C6C"/>
          <w:sz w:val="28"/>
          <w:lang w:val="en-US"/>
        </w:rPr>
        <w:t>50</w:t>
      </w:r>
      <w:r w:rsidRPr="00DD28C2">
        <w:rPr>
          <w:color w:val="F78C6C"/>
          <w:sz w:val="28"/>
          <w:lang w:val="en-US"/>
        </w:rPr>
        <w:br/>
      </w:r>
      <w:r w:rsidRPr="00DD28C2">
        <w:rPr>
          <w:color w:val="D6DEEB"/>
          <w:sz w:val="28"/>
          <w:lang w:val="en-US"/>
        </w:rPr>
        <w:t xml:space="preserve">y </w:t>
      </w:r>
      <w:r w:rsidRPr="00DD28C2">
        <w:rPr>
          <w:color w:val="C792EA"/>
          <w:sz w:val="28"/>
          <w:lang w:val="en-US"/>
        </w:rPr>
        <w:t xml:space="preserve">= </w:t>
      </w:r>
      <w:r w:rsidRPr="00DD28C2">
        <w:rPr>
          <w:color w:val="F78C6C"/>
          <w:sz w:val="28"/>
          <w:lang w:val="en-US"/>
        </w:rPr>
        <w:t>50</w:t>
      </w:r>
      <w:r w:rsidRPr="00DD28C2">
        <w:rPr>
          <w:color w:val="F78C6C"/>
          <w:sz w:val="28"/>
          <w:lang w:val="en-US"/>
        </w:rPr>
        <w:br/>
      </w:r>
      <w:r w:rsidRPr="00DD28C2">
        <w:rPr>
          <w:color w:val="D6DEEB"/>
          <w:sz w:val="28"/>
          <w:lang w:val="en-US"/>
        </w:rPr>
        <w:t xml:space="preserve">width </w:t>
      </w:r>
      <w:r w:rsidRPr="00DD28C2">
        <w:rPr>
          <w:color w:val="C792EA"/>
          <w:sz w:val="28"/>
          <w:lang w:val="en-US"/>
        </w:rPr>
        <w:t xml:space="preserve">= </w:t>
      </w:r>
      <w:r w:rsidRPr="00DD28C2">
        <w:rPr>
          <w:color w:val="F78C6C"/>
          <w:sz w:val="28"/>
          <w:lang w:val="en-US"/>
        </w:rPr>
        <w:t>40</w:t>
      </w:r>
      <w:r w:rsidRPr="00DD28C2">
        <w:rPr>
          <w:color w:val="F78C6C"/>
          <w:sz w:val="28"/>
          <w:lang w:val="en-US"/>
        </w:rPr>
        <w:br/>
      </w:r>
      <w:r w:rsidRPr="00DD28C2">
        <w:rPr>
          <w:color w:val="D6DEEB"/>
          <w:sz w:val="28"/>
          <w:lang w:val="en-US"/>
        </w:rPr>
        <w:lastRenderedPageBreak/>
        <w:t xml:space="preserve">height </w:t>
      </w:r>
      <w:r w:rsidRPr="00DD28C2">
        <w:rPr>
          <w:color w:val="C792EA"/>
          <w:sz w:val="28"/>
          <w:lang w:val="en-US"/>
        </w:rPr>
        <w:t xml:space="preserve">= </w:t>
      </w:r>
      <w:r w:rsidRPr="00DD28C2">
        <w:rPr>
          <w:color w:val="F78C6C"/>
          <w:sz w:val="28"/>
          <w:lang w:val="en-US"/>
        </w:rPr>
        <w:t>60</w:t>
      </w:r>
      <w:r w:rsidRPr="00DD28C2">
        <w:rPr>
          <w:color w:val="F78C6C"/>
          <w:sz w:val="28"/>
          <w:lang w:val="en-US"/>
        </w:rPr>
        <w:br/>
      </w:r>
      <w:proofErr w:type="spellStart"/>
      <w:r w:rsidRPr="00DD28C2">
        <w:rPr>
          <w:color w:val="D6DEEB"/>
          <w:sz w:val="28"/>
          <w:lang w:val="en-US"/>
        </w:rPr>
        <w:t>vel</w:t>
      </w:r>
      <w:proofErr w:type="spellEnd"/>
      <w:r w:rsidRPr="00DD28C2">
        <w:rPr>
          <w:color w:val="D6DEEB"/>
          <w:sz w:val="28"/>
          <w:lang w:val="en-US"/>
        </w:rPr>
        <w:t xml:space="preserve"> </w:t>
      </w:r>
      <w:r w:rsidRPr="00DD28C2">
        <w:rPr>
          <w:color w:val="C792EA"/>
          <w:sz w:val="28"/>
          <w:lang w:val="en-US"/>
        </w:rPr>
        <w:t xml:space="preserve">= </w:t>
      </w:r>
      <w:r w:rsidRPr="00DD28C2">
        <w:rPr>
          <w:color w:val="F78C6C"/>
          <w:sz w:val="28"/>
          <w:lang w:val="en-US"/>
        </w:rPr>
        <w:t>5</w:t>
      </w:r>
      <w:r w:rsidRPr="00DD28C2">
        <w:rPr>
          <w:color w:val="F78C6C"/>
          <w:sz w:val="28"/>
          <w:lang w:val="en-US"/>
        </w:rPr>
        <w:br/>
      </w:r>
      <w:r w:rsidRPr="00DD28C2">
        <w:rPr>
          <w:color w:val="F78C6C"/>
          <w:sz w:val="28"/>
          <w:lang w:val="en-US"/>
        </w:rPr>
        <w:br/>
      </w:r>
      <w:proofErr w:type="spellStart"/>
      <w:r w:rsidRPr="00DD28C2">
        <w:rPr>
          <w:color w:val="D6DEEB"/>
          <w:sz w:val="28"/>
          <w:lang w:val="en-US"/>
        </w:rPr>
        <w:t>pygame</w:t>
      </w:r>
      <w:r w:rsidRPr="00DD28C2">
        <w:rPr>
          <w:color w:val="C792EA"/>
          <w:sz w:val="28"/>
          <w:lang w:val="en-US"/>
        </w:rPr>
        <w:t>.</w:t>
      </w:r>
      <w:r w:rsidRPr="00DD28C2">
        <w:rPr>
          <w:color w:val="D6DEEB"/>
          <w:sz w:val="28"/>
          <w:lang w:val="en-US"/>
        </w:rPr>
        <w:t>draw</w:t>
      </w:r>
      <w:r w:rsidRPr="00DD28C2">
        <w:rPr>
          <w:color w:val="C792EA"/>
          <w:sz w:val="28"/>
          <w:lang w:val="en-US"/>
        </w:rPr>
        <w:t>.</w:t>
      </w:r>
      <w:r w:rsidRPr="00DD28C2">
        <w:rPr>
          <w:color w:val="82AAFF"/>
          <w:sz w:val="28"/>
          <w:lang w:val="en-US"/>
        </w:rPr>
        <w:t>rect</w:t>
      </w:r>
      <w:proofErr w:type="spellEnd"/>
      <w:r w:rsidRPr="00DD28C2">
        <w:rPr>
          <w:color w:val="82AAFF"/>
          <w:sz w:val="28"/>
          <w:lang w:val="en-US"/>
        </w:rPr>
        <w:t>(</w:t>
      </w:r>
      <w:r w:rsidRPr="00DD28C2">
        <w:rPr>
          <w:color w:val="D6DEEB"/>
          <w:sz w:val="28"/>
          <w:lang w:val="en-US"/>
        </w:rPr>
        <w:t>display</w:t>
      </w:r>
      <w:r w:rsidRPr="00DD28C2">
        <w:rPr>
          <w:color w:val="5F7E97"/>
          <w:sz w:val="28"/>
          <w:lang w:val="en-US"/>
        </w:rPr>
        <w:t xml:space="preserve">, </w:t>
      </w:r>
      <w:r w:rsidRPr="00DD28C2">
        <w:rPr>
          <w:color w:val="82AAFF"/>
          <w:sz w:val="28"/>
          <w:lang w:val="en-US"/>
        </w:rPr>
        <w:t>(</w:t>
      </w:r>
      <w:r w:rsidRPr="00DD28C2">
        <w:rPr>
          <w:color w:val="F78C6C"/>
          <w:sz w:val="28"/>
          <w:lang w:val="en-US"/>
        </w:rPr>
        <w:t>255</w:t>
      </w:r>
      <w:r w:rsidRPr="00DD28C2">
        <w:rPr>
          <w:color w:val="5F7E97"/>
          <w:sz w:val="28"/>
          <w:lang w:val="en-US"/>
        </w:rPr>
        <w:t xml:space="preserve">, </w:t>
      </w:r>
      <w:r w:rsidRPr="00DD28C2">
        <w:rPr>
          <w:color w:val="F78C6C"/>
          <w:sz w:val="28"/>
          <w:lang w:val="en-US"/>
        </w:rPr>
        <w:t>0</w:t>
      </w:r>
      <w:r w:rsidRPr="00DD28C2">
        <w:rPr>
          <w:color w:val="5F7E97"/>
          <w:sz w:val="28"/>
          <w:lang w:val="en-US"/>
        </w:rPr>
        <w:t xml:space="preserve">, </w:t>
      </w:r>
      <w:r w:rsidRPr="00DD28C2">
        <w:rPr>
          <w:color w:val="F78C6C"/>
          <w:sz w:val="28"/>
          <w:lang w:val="en-US"/>
        </w:rPr>
        <w:t>0</w:t>
      </w:r>
      <w:r w:rsidRPr="00DD28C2">
        <w:rPr>
          <w:color w:val="82AAFF"/>
          <w:sz w:val="28"/>
          <w:lang w:val="en-US"/>
        </w:rPr>
        <w:t>)</w:t>
      </w:r>
      <w:r w:rsidRPr="00DD28C2">
        <w:rPr>
          <w:color w:val="5F7E97"/>
          <w:sz w:val="28"/>
          <w:lang w:val="en-US"/>
        </w:rPr>
        <w:t xml:space="preserve">, </w:t>
      </w:r>
      <w:r w:rsidRPr="00DD28C2">
        <w:rPr>
          <w:color w:val="82AAFF"/>
          <w:sz w:val="28"/>
          <w:lang w:val="en-US"/>
        </w:rPr>
        <w:t>(</w:t>
      </w:r>
      <w:r w:rsidRPr="00DD28C2">
        <w:rPr>
          <w:color w:val="D6DEEB"/>
          <w:sz w:val="28"/>
          <w:lang w:val="en-US"/>
        </w:rPr>
        <w:t>x</w:t>
      </w:r>
      <w:r w:rsidRPr="00DD28C2">
        <w:rPr>
          <w:color w:val="5F7E97"/>
          <w:sz w:val="28"/>
          <w:lang w:val="en-US"/>
        </w:rPr>
        <w:t xml:space="preserve">, </w:t>
      </w:r>
      <w:r w:rsidRPr="00DD28C2">
        <w:rPr>
          <w:color w:val="D6DEEB"/>
          <w:sz w:val="28"/>
          <w:lang w:val="en-US"/>
        </w:rPr>
        <w:t>y</w:t>
      </w:r>
      <w:r w:rsidRPr="00DD28C2">
        <w:rPr>
          <w:color w:val="5F7E97"/>
          <w:sz w:val="28"/>
          <w:lang w:val="en-US"/>
        </w:rPr>
        <w:t xml:space="preserve">, </w:t>
      </w:r>
      <w:r w:rsidRPr="00DD28C2">
        <w:rPr>
          <w:color w:val="D6DEEB"/>
          <w:sz w:val="28"/>
          <w:lang w:val="en-US"/>
        </w:rPr>
        <w:t>width</w:t>
      </w:r>
      <w:r w:rsidRPr="00DD28C2">
        <w:rPr>
          <w:color w:val="5F7E97"/>
          <w:sz w:val="28"/>
          <w:lang w:val="en-US"/>
        </w:rPr>
        <w:t xml:space="preserve">, </w:t>
      </w:r>
      <w:r w:rsidRPr="00DD28C2">
        <w:rPr>
          <w:color w:val="D6DEEB"/>
          <w:sz w:val="28"/>
          <w:lang w:val="en-US"/>
        </w:rPr>
        <w:t>height</w:t>
      </w:r>
      <w:r w:rsidRPr="00DD28C2">
        <w:rPr>
          <w:color w:val="82AAFF"/>
          <w:sz w:val="28"/>
          <w:lang w:val="en-US"/>
        </w:rPr>
        <w:t xml:space="preserve">))  </w:t>
      </w:r>
      <w:r w:rsidRPr="00DD28C2">
        <w:rPr>
          <w:i/>
          <w:iCs/>
          <w:color w:val="637777"/>
          <w:sz w:val="28"/>
          <w:lang w:val="en-US"/>
        </w:rPr>
        <w:t xml:space="preserve"># This takes: window/surface, color, </w:t>
      </w:r>
      <w:proofErr w:type="spellStart"/>
      <w:r w:rsidRPr="00DD28C2">
        <w:rPr>
          <w:i/>
          <w:iCs/>
          <w:color w:val="637777"/>
          <w:sz w:val="28"/>
          <w:lang w:val="en-US"/>
        </w:rPr>
        <w:t>rect</w:t>
      </w:r>
      <w:proofErr w:type="spellEnd"/>
      <w:r w:rsidRPr="00DD28C2">
        <w:rPr>
          <w:i/>
          <w:iCs/>
          <w:color w:val="637777"/>
          <w:sz w:val="28"/>
          <w:lang w:val="en-US"/>
        </w:rPr>
        <w:br/>
      </w:r>
      <w:proofErr w:type="spellStart"/>
      <w:r w:rsidRPr="00DD28C2">
        <w:rPr>
          <w:color w:val="D6DEEB"/>
          <w:sz w:val="28"/>
          <w:lang w:val="en-US"/>
        </w:rPr>
        <w:t>pygame</w:t>
      </w:r>
      <w:r w:rsidRPr="00DD28C2">
        <w:rPr>
          <w:color w:val="C792EA"/>
          <w:sz w:val="28"/>
          <w:lang w:val="en-US"/>
        </w:rPr>
        <w:t>.</w:t>
      </w:r>
      <w:r w:rsidRPr="00DD28C2">
        <w:rPr>
          <w:color w:val="D6DEEB"/>
          <w:sz w:val="28"/>
          <w:lang w:val="en-US"/>
        </w:rPr>
        <w:t>display</w:t>
      </w:r>
      <w:r w:rsidRPr="00DD28C2">
        <w:rPr>
          <w:color w:val="C792EA"/>
          <w:sz w:val="28"/>
          <w:lang w:val="en-US"/>
        </w:rPr>
        <w:t>.</w:t>
      </w:r>
      <w:r w:rsidRPr="00DD28C2">
        <w:rPr>
          <w:color w:val="82AAFF"/>
          <w:sz w:val="28"/>
          <w:lang w:val="en-US"/>
        </w:rPr>
        <w:t>update</w:t>
      </w:r>
      <w:proofErr w:type="spellEnd"/>
      <w:r w:rsidRPr="00DD28C2">
        <w:rPr>
          <w:color w:val="82AAFF"/>
          <w:sz w:val="28"/>
          <w:lang w:val="en-US"/>
        </w:rPr>
        <w:t xml:space="preserve">()  </w:t>
      </w:r>
      <w:r w:rsidRPr="00DD28C2">
        <w:rPr>
          <w:i/>
          <w:iCs/>
          <w:color w:val="637777"/>
          <w:sz w:val="28"/>
          <w:lang w:val="en-US"/>
        </w:rPr>
        <w:t># This updates the screen so we can see our rectangle</w:t>
      </w:r>
      <w:r w:rsidRPr="00DD28C2">
        <w:rPr>
          <w:i/>
          <w:iCs/>
          <w:color w:val="637777"/>
          <w:sz w:val="28"/>
          <w:lang w:val="en-US"/>
        </w:rPr>
        <w:br/>
        <w:t xml:space="preserve"> </w:t>
      </w:r>
      <w:r w:rsidRPr="00DD28C2">
        <w:rPr>
          <w:i/>
          <w:iCs/>
          <w:color w:val="637777"/>
          <w:sz w:val="28"/>
          <w:lang w:val="en-US"/>
        </w:rPr>
        <w:br/>
        <w:t xml:space="preserve"> </w:t>
      </w:r>
      <w:r w:rsidRPr="00DD28C2">
        <w:rPr>
          <w:i/>
          <w:iCs/>
          <w:color w:val="637777"/>
          <w:sz w:val="28"/>
          <w:lang w:val="en-US"/>
        </w:rPr>
        <w:br/>
      </w:r>
      <w:proofErr w:type="spellStart"/>
      <w:r w:rsidRPr="00DD28C2">
        <w:rPr>
          <w:i/>
          <w:iCs/>
          <w:color w:val="C792EA"/>
          <w:sz w:val="28"/>
          <w:lang w:val="en-US"/>
        </w:rPr>
        <w:t>def</w:t>
      </w:r>
      <w:proofErr w:type="spellEnd"/>
      <w:r w:rsidRPr="00DD28C2">
        <w:rPr>
          <w:i/>
          <w:iCs/>
          <w:color w:val="C792EA"/>
          <w:sz w:val="28"/>
          <w:lang w:val="en-US"/>
        </w:rPr>
        <w:t xml:space="preserve"> </w:t>
      </w:r>
      <w:proofErr w:type="spellStart"/>
      <w:r w:rsidRPr="00DD28C2">
        <w:rPr>
          <w:color w:val="82AAFF"/>
          <w:sz w:val="28"/>
          <w:lang w:val="en-US"/>
        </w:rPr>
        <w:t>run_game</w:t>
      </w:r>
      <w:proofErr w:type="spellEnd"/>
      <w:r w:rsidRPr="00DD28C2">
        <w:rPr>
          <w:color w:val="82AAFF"/>
          <w:sz w:val="28"/>
          <w:lang w:val="en-US"/>
        </w:rPr>
        <w:t>()</w:t>
      </w:r>
      <w:r w:rsidRPr="00DD28C2">
        <w:rPr>
          <w:color w:val="C792EA"/>
          <w:sz w:val="28"/>
          <w:lang w:val="en-US"/>
        </w:rPr>
        <w:t>:</w:t>
      </w:r>
      <w:r w:rsidRPr="00DD28C2">
        <w:rPr>
          <w:color w:val="C792EA"/>
          <w:sz w:val="28"/>
          <w:lang w:val="en-US"/>
        </w:rPr>
        <w:br/>
        <w:t xml:space="preserve">    </w:t>
      </w:r>
      <w:r w:rsidRPr="00DD28C2">
        <w:rPr>
          <w:color w:val="D6DEEB"/>
          <w:sz w:val="28"/>
          <w:lang w:val="en-US"/>
        </w:rPr>
        <w:t xml:space="preserve">game </w:t>
      </w:r>
      <w:r w:rsidRPr="00DD28C2">
        <w:rPr>
          <w:color w:val="C792EA"/>
          <w:sz w:val="28"/>
          <w:lang w:val="en-US"/>
        </w:rPr>
        <w:t xml:space="preserve">= </w:t>
      </w:r>
      <w:r w:rsidRPr="00DD28C2">
        <w:rPr>
          <w:i/>
          <w:iCs/>
          <w:color w:val="C792EA"/>
          <w:sz w:val="28"/>
          <w:lang w:val="en-US"/>
        </w:rPr>
        <w:t>True</w:t>
      </w:r>
      <w:r w:rsidRPr="00DD28C2">
        <w:rPr>
          <w:i/>
          <w:iCs/>
          <w:color w:val="C792EA"/>
          <w:sz w:val="28"/>
          <w:lang w:val="en-US"/>
        </w:rPr>
        <w:br/>
      </w:r>
      <w:r w:rsidRPr="00DD28C2">
        <w:rPr>
          <w:i/>
          <w:iCs/>
          <w:color w:val="C792EA"/>
          <w:sz w:val="28"/>
          <w:lang w:val="en-US"/>
        </w:rPr>
        <w:br/>
        <w:t xml:space="preserve">    while </w:t>
      </w:r>
      <w:r w:rsidRPr="00DD28C2">
        <w:rPr>
          <w:color w:val="D6DEEB"/>
          <w:sz w:val="28"/>
          <w:lang w:val="en-US"/>
        </w:rPr>
        <w:t>game</w:t>
      </w:r>
      <w:r w:rsidRPr="00DD28C2">
        <w:rPr>
          <w:color w:val="C792EA"/>
          <w:sz w:val="28"/>
          <w:lang w:val="en-US"/>
        </w:rPr>
        <w:t>:</w:t>
      </w:r>
      <w:r w:rsidRPr="00DD28C2">
        <w:rPr>
          <w:color w:val="C792EA"/>
          <w:sz w:val="28"/>
          <w:lang w:val="en-US"/>
        </w:rPr>
        <w:br/>
        <w:t xml:space="preserve">        </w:t>
      </w:r>
      <w:r w:rsidRPr="00DD28C2">
        <w:rPr>
          <w:i/>
          <w:iCs/>
          <w:color w:val="C792EA"/>
          <w:sz w:val="28"/>
          <w:lang w:val="en-US"/>
        </w:rPr>
        <w:t xml:space="preserve">for </w:t>
      </w:r>
      <w:r w:rsidRPr="00DD28C2">
        <w:rPr>
          <w:color w:val="D6DEEB"/>
          <w:sz w:val="28"/>
          <w:lang w:val="en-US"/>
        </w:rPr>
        <w:t xml:space="preserve">event </w:t>
      </w:r>
      <w:r w:rsidRPr="00DD28C2">
        <w:rPr>
          <w:i/>
          <w:iCs/>
          <w:color w:val="C792EA"/>
          <w:sz w:val="28"/>
          <w:lang w:val="en-US"/>
        </w:rPr>
        <w:t xml:space="preserve">in </w:t>
      </w:r>
      <w:proofErr w:type="spellStart"/>
      <w:r w:rsidRPr="00DD28C2">
        <w:rPr>
          <w:color w:val="D6DEEB"/>
          <w:sz w:val="28"/>
          <w:lang w:val="en-US"/>
        </w:rPr>
        <w:t>pygame</w:t>
      </w:r>
      <w:r w:rsidRPr="00DD28C2">
        <w:rPr>
          <w:color w:val="C792EA"/>
          <w:sz w:val="28"/>
          <w:lang w:val="en-US"/>
        </w:rPr>
        <w:t>.</w:t>
      </w:r>
      <w:r w:rsidRPr="00DD28C2">
        <w:rPr>
          <w:color w:val="D6DEEB"/>
          <w:sz w:val="28"/>
          <w:lang w:val="en-US"/>
        </w:rPr>
        <w:t>event</w:t>
      </w:r>
      <w:r w:rsidRPr="00DD28C2">
        <w:rPr>
          <w:color w:val="C792EA"/>
          <w:sz w:val="28"/>
          <w:lang w:val="en-US"/>
        </w:rPr>
        <w:t>.</w:t>
      </w:r>
      <w:r w:rsidRPr="00DD28C2">
        <w:rPr>
          <w:color w:val="82AAFF"/>
          <w:sz w:val="28"/>
          <w:lang w:val="en-US"/>
        </w:rPr>
        <w:t>get</w:t>
      </w:r>
      <w:proofErr w:type="spellEnd"/>
      <w:r w:rsidRPr="00DD28C2">
        <w:rPr>
          <w:color w:val="82AAFF"/>
          <w:sz w:val="28"/>
          <w:lang w:val="en-US"/>
        </w:rPr>
        <w:t>()</w:t>
      </w:r>
      <w:r w:rsidRPr="00DD28C2">
        <w:rPr>
          <w:color w:val="C792EA"/>
          <w:sz w:val="28"/>
          <w:lang w:val="en-US"/>
        </w:rPr>
        <w:t>:</w:t>
      </w:r>
      <w:r w:rsidRPr="00DD28C2">
        <w:rPr>
          <w:color w:val="C792EA"/>
          <w:sz w:val="28"/>
          <w:lang w:val="en-US"/>
        </w:rPr>
        <w:br/>
        <w:t xml:space="preserve">            </w:t>
      </w:r>
      <w:r w:rsidRPr="00DD28C2">
        <w:rPr>
          <w:i/>
          <w:iCs/>
          <w:color w:val="C792EA"/>
          <w:sz w:val="28"/>
          <w:lang w:val="en-US"/>
        </w:rPr>
        <w:t xml:space="preserve">if </w:t>
      </w:r>
      <w:proofErr w:type="spellStart"/>
      <w:r w:rsidRPr="00DD28C2">
        <w:rPr>
          <w:color w:val="D6DEEB"/>
          <w:sz w:val="28"/>
          <w:lang w:val="en-US"/>
        </w:rPr>
        <w:t>event</w:t>
      </w:r>
      <w:r w:rsidRPr="00DD28C2">
        <w:rPr>
          <w:color w:val="C792EA"/>
          <w:sz w:val="28"/>
          <w:lang w:val="en-US"/>
        </w:rPr>
        <w:t>.</w:t>
      </w:r>
      <w:r w:rsidRPr="00DD28C2">
        <w:rPr>
          <w:color w:val="D6DEEB"/>
          <w:sz w:val="28"/>
          <w:lang w:val="en-US"/>
        </w:rPr>
        <w:t>type</w:t>
      </w:r>
      <w:proofErr w:type="spellEnd"/>
      <w:r w:rsidRPr="00DD28C2">
        <w:rPr>
          <w:color w:val="D6DEEB"/>
          <w:sz w:val="28"/>
          <w:lang w:val="en-US"/>
        </w:rPr>
        <w:t xml:space="preserve"> </w:t>
      </w:r>
      <w:r w:rsidRPr="00DD28C2">
        <w:rPr>
          <w:color w:val="C792EA"/>
          <w:sz w:val="28"/>
          <w:lang w:val="en-US"/>
        </w:rPr>
        <w:t xml:space="preserve">== </w:t>
      </w:r>
      <w:proofErr w:type="spellStart"/>
      <w:r w:rsidRPr="00DD28C2">
        <w:rPr>
          <w:color w:val="D6DEEB"/>
          <w:sz w:val="28"/>
          <w:lang w:val="en-US"/>
        </w:rPr>
        <w:t>pygame</w:t>
      </w:r>
      <w:r w:rsidRPr="00DD28C2">
        <w:rPr>
          <w:color w:val="C792EA"/>
          <w:sz w:val="28"/>
          <w:lang w:val="en-US"/>
        </w:rPr>
        <w:t>.</w:t>
      </w:r>
      <w:r w:rsidRPr="00DD28C2">
        <w:rPr>
          <w:color w:val="D6DEEB"/>
          <w:sz w:val="28"/>
          <w:lang w:val="en-US"/>
        </w:rPr>
        <w:t>QUIT</w:t>
      </w:r>
      <w:proofErr w:type="spellEnd"/>
      <w:r w:rsidRPr="00DD28C2">
        <w:rPr>
          <w:color w:val="C792EA"/>
          <w:sz w:val="28"/>
          <w:lang w:val="en-US"/>
        </w:rPr>
        <w:t>:</w:t>
      </w:r>
      <w:r w:rsidRPr="00DD28C2">
        <w:rPr>
          <w:color w:val="C792EA"/>
          <w:sz w:val="28"/>
          <w:lang w:val="en-US"/>
        </w:rPr>
        <w:br/>
        <w:t xml:space="preserve">                </w:t>
      </w:r>
      <w:proofErr w:type="spellStart"/>
      <w:r w:rsidRPr="00DD28C2">
        <w:rPr>
          <w:color w:val="D6DEEB"/>
          <w:sz w:val="28"/>
          <w:lang w:val="en-US"/>
        </w:rPr>
        <w:t>pygame</w:t>
      </w:r>
      <w:r w:rsidRPr="00DD28C2">
        <w:rPr>
          <w:color w:val="C792EA"/>
          <w:sz w:val="28"/>
          <w:lang w:val="en-US"/>
        </w:rPr>
        <w:t>.</w:t>
      </w:r>
      <w:r w:rsidRPr="00DD28C2">
        <w:rPr>
          <w:color w:val="82AAFF"/>
          <w:sz w:val="28"/>
          <w:lang w:val="en-US"/>
        </w:rPr>
        <w:t>quit</w:t>
      </w:r>
      <w:proofErr w:type="spellEnd"/>
      <w:r w:rsidRPr="00DD28C2">
        <w:rPr>
          <w:color w:val="82AAFF"/>
          <w:sz w:val="28"/>
          <w:lang w:val="en-US"/>
        </w:rPr>
        <w:t>()</w:t>
      </w:r>
      <w:r w:rsidRPr="00DD28C2">
        <w:rPr>
          <w:color w:val="82AAFF"/>
          <w:sz w:val="28"/>
          <w:lang w:val="en-US"/>
        </w:rPr>
        <w:br/>
        <w:t xml:space="preserve">                </w:t>
      </w:r>
      <w:r w:rsidRPr="00DD28C2">
        <w:rPr>
          <w:i/>
          <w:iCs/>
          <w:color w:val="82AAFF"/>
          <w:sz w:val="28"/>
          <w:lang w:val="en-US"/>
        </w:rPr>
        <w:t>quit</w:t>
      </w:r>
      <w:r w:rsidRPr="00DD28C2">
        <w:rPr>
          <w:color w:val="82AAFF"/>
          <w:sz w:val="28"/>
          <w:lang w:val="en-US"/>
        </w:rPr>
        <w:t>()</w:t>
      </w:r>
      <w:r w:rsidRPr="00DD28C2">
        <w:rPr>
          <w:color w:val="82AAFF"/>
          <w:sz w:val="28"/>
          <w:lang w:val="en-US"/>
        </w:rPr>
        <w:br/>
      </w:r>
      <w:r w:rsidRPr="00DD28C2">
        <w:rPr>
          <w:color w:val="82AAFF"/>
          <w:sz w:val="28"/>
          <w:lang w:val="en-US"/>
        </w:rPr>
        <w:br/>
        <w:t xml:space="preserve">        </w:t>
      </w:r>
      <w:proofErr w:type="spellStart"/>
      <w:r w:rsidRPr="00DD28C2">
        <w:rPr>
          <w:color w:val="D6DEEB"/>
          <w:sz w:val="28"/>
          <w:lang w:val="en-US"/>
        </w:rPr>
        <w:t>display</w:t>
      </w:r>
      <w:r w:rsidRPr="00DD28C2">
        <w:rPr>
          <w:color w:val="C792EA"/>
          <w:sz w:val="28"/>
          <w:lang w:val="en-US"/>
        </w:rPr>
        <w:t>.</w:t>
      </w:r>
      <w:r w:rsidRPr="00DD28C2">
        <w:rPr>
          <w:color w:val="82AAFF"/>
          <w:sz w:val="28"/>
          <w:lang w:val="en-US"/>
        </w:rPr>
        <w:t>fill</w:t>
      </w:r>
      <w:proofErr w:type="spellEnd"/>
      <w:r w:rsidRPr="00DD28C2">
        <w:rPr>
          <w:color w:val="82AAFF"/>
          <w:sz w:val="28"/>
          <w:lang w:val="en-US"/>
        </w:rPr>
        <w:t>((</w:t>
      </w:r>
      <w:r w:rsidRPr="00DD28C2">
        <w:rPr>
          <w:color w:val="F78C6C"/>
          <w:sz w:val="28"/>
          <w:lang w:val="en-US"/>
        </w:rPr>
        <w:t>255</w:t>
      </w:r>
      <w:r w:rsidRPr="00DD28C2">
        <w:rPr>
          <w:color w:val="5F7E97"/>
          <w:sz w:val="28"/>
          <w:lang w:val="en-US"/>
        </w:rPr>
        <w:t xml:space="preserve">, </w:t>
      </w:r>
      <w:r w:rsidRPr="00DD28C2">
        <w:rPr>
          <w:color w:val="F78C6C"/>
          <w:sz w:val="28"/>
          <w:lang w:val="en-US"/>
        </w:rPr>
        <w:t>255</w:t>
      </w:r>
      <w:r w:rsidRPr="00DD28C2">
        <w:rPr>
          <w:color w:val="5F7E97"/>
          <w:sz w:val="28"/>
          <w:lang w:val="en-US"/>
        </w:rPr>
        <w:t xml:space="preserve">, </w:t>
      </w:r>
      <w:r w:rsidRPr="00DD28C2">
        <w:rPr>
          <w:color w:val="F78C6C"/>
          <w:sz w:val="28"/>
          <w:lang w:val="en-US"/>
        </w:rPr>
        <w:t>255</w:t>
      </w:r>
      <w:r w:rsidRPr="00DD28C2">
        <w:rPr>
          <w:color w:val="82AAFF"/>
          <w:sz w:val="28"/>
          <w:lang w:val="en-US"/>
        </w:rPr>
        <w:t>))</w:t>
      </w:r>
      <w:r w:rsidRPr="00DD28C2">
        <w:rPr>
          <w:color w:val="82AAFF"/>
          <w:sz w:val="28"/>
          <w:lang w:val="en-US"/>
        </w:rPr>
        <w:br/>
        <w:t xml:space="preserve">        </w:t>
      </w:r>
      <w:proofErr w:type="spellStart"/>
      <w:r w:rsidRPr="00DD28C2">
        <w:rPr>
          <w:color w:val="D6DEEB"/>
          <w:sz w:val="28"/>
          <w:lang w:val="en-US"/>
        </w:rPr>
        <w:t>pygame</w:t>
      </w:r>
      <w:r w:rsidRPr="00DD28C2">
        <w:rPr>
          <w:color w:val="C792EA"/>
          <w:sz w:val="28"/>
          <w:lang w:val="en-US"/>
        </w:rPr>
        <w:t>.</w:t>
      </w:r>
      <w:r w:rsidRPr="00DD28C2">
        <w:rPr>
          <w:color w:val="D6DEEB"/>
          <w:sz w:val="28"/>
          <w:lang w:val="en-US"/>
        </w:rPr>
        <w:t>display</w:t>
      </w:r>
      <w:r w:rsidRPr="00DD28C2">
        <w:rPr>
          <w:color w:val="C792EA"/>
          <w:sz w:val="28"/>
          <w:lang w:val="en-US"/>
        </w:rPr>
        <w:t>.</w:t>
      </w:r>
      <w:r w:rsidRPr="00DD28C2">
        <w:rPr>
          <w:color w:val="82AAFF"/>
          <w:sz w:val="28"/>
          <w:lang w:val="en-US"/>
        </w:rPr>
        <w:t>update</w:t>
      </w:r>
      <w:proofErr w:type="spellEnd"/>
      <w:r w:rsidRPr="00DD28C2">
        <w:rPr>
          <w:color w:val="82AAFF"/>
          <w:sz w:val="28"/>
          <w:lang w:val="en-US"/>
        </w:rPr>
        <w:t>()</w:t>
      </w:r>
      <w:r w:rsidRPr="00DD28C2">
        <w:rPr>
          <w:color w:val="82AAFF"/>
          <w:sz w:val="28"/>
          <w:lang w:val="en-US"/>
        </w:rPr>
        <w:br/>
      </w:r>
      <w:r w:rsidRPr="00DD28C2">
        <w:rPr>
          <w:color w:val="82AAFF"/>
          <w:sz w:val="28"/>
          <w:lang w:val="en-US"/>
        </w:rPr>
        <w:br/>
      </w:r>
      <w:r w:rsidRPr="00DD28C2">
        <w:rPr>
          <w:color w:val="82AAFF"/>
          <w:sz w:val="28"/>
          <w:lang w:val="en-US"/>
        </w:rPr>
        <w:br/>
      </w:r>
      <w:proofErr w:type="spellStart"/>
      <w:r w:rsidRPr="00DD28C2">
        <w:rPr>
          <w:color w:val="82AAFF"/>
          <w:sz w:val="28"/>
          <w:lang w:val="en-US"/>
        </w:rPr>
        <w:t>run_game</w:t>
      </w:r>
      <w:proofErr w:type="spellEnd"/>
      <w:r w:rsidRPr="00DD28C2">
        <w:rPr>
          <w:color w:val="82AAFF"/>
          <w:sz w:val="28"/>
          <w:lang w:val="en-US"/>
        </w:rPr>
        <w:t>()</w:t>
      </w:r>
    </w:p>
    <w:p w:rsidR="00243611" w:rsidRPr="00DD28C2" w:rsidRDefault="00243611" w:rsidP="00492710">
      <w:pPr>
        <w:pStyle w:val="a5"/>
        <w:rPr>
          <w:sz w:val="32"/>
          <w:szCs w:val="23"/>
          <w:lang w:val="en-US" w:eastAsia="ru-RU"/>
        </w:rPr>
      </w:pPr>
    </w:p>
    <w:p w:rsidR="00A1142C" w:rsidRDefault="00DD28C2" w:rsidP="00492710">
      <w:pPr>
        <w:pStyle w:val="a5"/>
        <w:rPr>
          <w:sz w:val="28"/>
          <w:lang w:val="en-US"/>
        </w:rPr>
      </w:pPr>
      <w:r>
        <w:rPr>
          <w:sz w:val="28"/>
          <w:lang w:val="en-US"/>
        </w:rPr>
        <w:t>How to load music and change volume? It is easy! Set volume the max volume is 1.</w:t>
      </w:r>
    </w:p>
    <w:p w:rsidR="007D61C9" w:rsidRDefault="00DD28C2" w:rsidP="00492710">
      <w:pPr>
        <w:pStyle w:val="a5"/>
        <w:rPr>
          <w:sz w:val="28"/>
          <w:lang w:val="en-US"/>
        </w:rPr>
      </w:pPr>
      <w:r>
        <w:rPr>
          <w:sz w:val="28"/>
          <w:lang w:val="en-US"/>
        </w:rPr>
        <w:t xml:space="preserve">This music and images must be in one file with </w:t>
      </w:r>
      <w:proofErr w:type="spellStart"/>
      <w:r w:rsidR="007D61C9">
        <w:rPr>
          <w:sz w:val="28"/>
          <w:lang w:val="en-US"/>
        </w:rPr>
        <w:t>pycharm</w:t>
      </w:r>
      <w:proofErr w:type="spellEnd"/>
      <w:r w:rsidR="007D61C9">
        <w:rPr>
          <w:sz w:val="28"/>
          <w:lang w:val="en-US"/>
        </w:rPr>
        <w:t xml:space="preserve"> file.</w:t>
      </w:r>
    </w:p>
    <w:p w:rsidR="00DD28C2" w:rsidRPr="00DD28C2" w:rsidRDefault="00DD28C2" w:rsidP="00DD28C2">
      <w:pPr>
        <w:pStyle w:val="HTML0"/>
        <w:shd w:val="clear" w:color="auto" w:fill="011627"/>
        <w:rPr>
          <w:color w:val="D6DEEB"/>
          <w:sz w:val="28"/>
          <w:lang w:val="en-US"/>
        </w:rPr>
      </w:pPr>
      <w:proofErr w:type="spellStart"/>
      <w:proofErr w:type="gramStart"/>
      <w:r w:rsidRPr="00DD28C2">
        <w:rPr>
          <w:color w:val="D6DEEB"/>
          <w:sz w:val="28"/>
          <w:lang w:val="en-US"/>
        </w:rPr>
        <w:t>pygame</w:t>
      </w:r>
      <w:r w:rsidRPr="00DD28C2">
        <w:rPr>
          <w:color w:val="C792EA"/>
          <w:sz w:val="28"/>
          <w:lang w:val="en-US"/>
        </w:rPr>
        <w:t>.</w:t>
      </w:r>
      <w:r w:rsidRPr="00DD28C2">
        <w:rPr>
          <w:color w:val="D6DEEB"/>
          <w:sz w:val="28"/>
          <w:lang w:val="en-US"/>
        </w:rPr>
        <w:t>mixer</w:t>
      </w:r>
      <w:r w:rsidRPr="00DD28C2">
        <w:rPr>
          <w:color w:val="C792EA"/>
          <w:sz w:val="28"/>
          <w:lang w:val="en-US"/>
        </w:rPr>
        <w:t>.</w:t>
      </w:r>
      <w:r w:rsidRPr="00DD28C2">
        <w:rPr>
          <w:color w:val="D6DEEB"/>
          <w:sz w:val="28"/>
          <w:lang w:val="en-US"/>
        </w:rPr>
        <w:t>music</w:t>
      </w:r>
      <w:r w:rsidRPr="00DD28C2">
        <w:rPr>
          <w:color w:val="C792EA"/>
          <w:sz w:val="28"/>
          <w:lang w:val="en-US"/>
        </w:rPr>
        <w:t>.</w:t>
      </w:r>
      <w:r w:rsidRPr="00DD28C2">
        <w:rPr>
          <w:color w:val="82AAFF"/>
          <w:sz w:val="28"/>
          <w:lang w:val="en-US"/>
        </w:rPr>
        <w:t>load</w:t>
      </w:r>
      <w:proofErr w:type="spellEnd"/>
      <w:r w:rsidRPr="00DD28C2">
        <w:rPr>
          <w:color w:val="82AAFF"/>
          <w:sz w:val="28"/>
          <w:lang w:val="en-US"/>
        </w:rPr>
        <w:t>(</w:t>
      </w:r>
      <w:proofErr w:type="gramEnd"/>
      <w:r w:rsidRPr="00DD28C2">
        <w:rPr>
          <w:color w:val="ECC48D"/>
          <w:sz w:val="28"/>
          <w:lang w:val="en-US"/>
        </w:rPr>
        <w:t>"background.mp3"</w:t>
      </w:r>
      <w:r w:rsidRPr="00DD28C2">
        <w:rPr>
          <w:color w:val="82AAFF"/>
          <w:sz w:val="28"/>
          <w:lang w:val="en-US"/>
        </w:rPr>
        <w:t>)</w:t>
      </w:r>
      <w:r w:rsidRPr="00DD28C2">
        <w:rPr>
          <w:color w:val="82AAFF"/>
          <w:sz w:val="28"/>
          <w:lang w:val="en-US"/>
        </w:rPr>
        <w:br/>
      </w:r>
      <w:proofErr w:type="spellStart"/>
      <w:r w:rsidRPr="00DD28C2">
        <w:rPr>
          <w:color w:val="D6DEEB"/>
          <w:sz w:val="28"/>
          <w:lang w:val="en-US"/>
        </w:rPr>
        <w:t>pygame</w:t>
      </w:r>
      <w:r w:rsidRPr="00DD28C2">
        <w:rPr>
          <w:color w:val="C792EA"/>
          <w:sz w:val="28"/>
          <w:lang w:val="en-US"/>
        </w:rPr>
        <w:t>.</w:t>
      </w:r>
      <w:r w:rsidRPr="00DD28C2">
        <w:rPr>
          <w:color w:val="D6DEEB"/>
          <w:sz w:val="28"/>
          <w:lang w:val="en-US"/>
        </w:rPr>
        <w:t>mixer</w:t>
      </w:r>
      <w:r w:rsidRPr="00DD28C2">
        <w:rPr>
          <w:color w:val="C792EA"/>
          <w:sz w:val="28"/>
          <w:lang w:val="en-US"/>
        </w:rPr>
        <w:t>.</w:t>
      </w:r>
      <w:r w:rsidRPr="00DD28C2">
        <w:rPr>
          <w:color w:val="D6DEEB"/>
          <w:sz w:val="28"/>
          <w:lang w:val="en-US"/>
        </w:rPr>
        <w:t>music</w:t>
      </w:r>
      <w:r w:rsidRPr="00DD28C2">
        <w:rPr>
          <w:color w:val="C792EA"/>
          <w:sz w:val="28"/>
          <w:lang w:val="en-US"/>
        </w:rPr>
        <w:t>.</w:t>
      </w:r>
      <w:r w:rsidRPr="00DD28C2">
        <w:rPr>
          <w:color w:val="82AAFF"/>
          <w:sz w:val="28"/>
          <w:lang w:val="en-US"/>
        </w:rPr>
        <w:t>set_volume</w:t>
      </w:r>
      <w:proofErr w:type="spellEnd"/>
      <w:r w:rsidRPr="00DD28C2">
        <w:rPr>
          <w:color w:val="82AAFF"/>
          <w:sz w:val="28"/>
          <w:lang w:val="en-US"/>
        </w:rPr>
        <w:t>(</w:t>
      </w:r>
      <w:r w:rsidRPr="00DD28C2">
        <w:rPr>
          <w:color w:val="F78C6C"/>
          <w:sz w:val="28"/>
          <w:lang w:val="en-US"/>
        </w:rPr>
        <w:t>0.4</w:t>
      </w:r>
      <w:r w:rsidRPr="00DD28C2">
        <w:rPr>
          <w:color w:val="82AAFF"/>
          <w:sz w:val="28"/>
          <w:lang w:val="en-US"/>
        </w:rPr>
        <w:t>)</w:t>
      </w:r>
    </w:p>
    <w:p w:rsidR="00DD28C2" w:rsidRDefault="00DD28C2" w:rsidP="00492710">
      <w:pPr>
        <w:pStyle w:val="a5"/>
        <w:rPr>
          <w:sz w:val="28"/>
          <w:lang w:val="en-US"/>
        </w:rPr>
      </w:pPr>
    </w:p>
    <w:p w:rsidR="007D61C9" w:rsidRDefault="00DD28C2" w:rsidP="00492710">
      <w:pPr>
        <w:pStyle w:val="a5"/>
        <w:rPr>
          <w:sz w:val="28"/>
          <w:lang w:val="en-US"/>
        </w:rPr>
      </w:pPr>
      <w:r>
        <w:rPr>
          <w:sz w:val="28"/>
          <w:lang w:val="en-US"/>
        </w:rPr>
        <w:t xml:space="preserve">You can change icon with this </w:t>
      </w:r>
      <w:proofErr w:type="spellStart"/>
      <w:r>
        <w:rPr>
          <w:sz w:val="28"/>
          <w:lang w:val="en-US"/>
        </w:rPr>
        <w:t>pygame</w:t>
      </w:r>
      <w:proofErr w:type="spellEnd"/>
      <w:r>
        <w:rPr>
          <w:sz w:val="28"/>
          <w:lang w:val="en-US"/>
        </w:rPr>
        <w:t xml:space="preserve"> function.</w:t>
      </w:r>
    </w:p>
    <w:p w:rsidR="00DD28C2" w:rsidRPr="00DD28C2" w:rsidRDefault="00DD28C2" w:rsidP="00DD28C2">
      <w:pPr>
        <w:pStyle w:val="HTML0"/>
        <w:shd w:val="clear" w:color="auto" w:fill="011627"/>
        <w:rPr>
          <w:color w:val="D6DEEB"/>
          <w:sz w:val="24"/>
          <w:lang w:val="en-US"/>
        </w:rPr>
      </w:pPr>
      <w:proofErr w:type="gramStart"/>
      <w:r w:rsidRPr="00DD28C2">
        <w:rPr>
          <w:color w:val="D6DEEB"/>
          <w:sz w:val="24"/>
          <w:lang w:val="en-US"/>
        </w:rPr>
        <w:t>icon</w:t>
      </w:r>
      <w:proofErr w:type="gramEnd"/>
      <w:r w:rsidRPr="00DD28C2">
        <w:rPr>
          <w:color w:val="D6DEEB"/>
          <w:sz w:val="24"/>
          <w:lang w:val="en-US"/>
        </w:rPr>
        <w:t xml:space="preserve"> </w:t>
      </w:r>
      <w:r w:rsidRPr="00DD28C2">
        <w:rPr>
          <w:color w:val="C792EA"/>
          <w:sz w:val="24"/>
          <w:lang w:val="en-US"/>
        </w:rPr>
        <w:t xml:space="preserve">= </w:t>
      </w:r>
      <w:proofErr w:type="spellStart"/>
      <w:r w:rsidRPr="00DD28C2">
        <w:rPr>
          <w:color w:val="D6DEEB"/>
          <w:sz w:val="24"/>
          <w:lang w:val="en-US"/>
        </w:rPr>
        <w:t>pygame</w:t>
      </w:r>
      <w:r w:rsidRPr="00DD28C2">
        <w:rPr>
          <w:color w:val="C792EA"/>
          <w:sz w:val="24"/>
          <w:lang w:val="en-US"/>
        </w:rPr>
        <w:t>.</w:t>
      </w:r>
      <w:r w:rsidRPr="00DD28C2">
        <w:rPr>
          <w:color w:val="D6DEEB"/>
          <w:sz w:val="24"/>
          <w:lang w:val="en-US"/>
        </w:rPr>
        <w:t>image</w:t>
      </w:r>
      <w:r w:rsidRPr="00DD28C2">
        <w:rPr>
          <w:color w:val="C792EA"/>
          <w:sz w:val="24"/>
          <w:lang w:val="en-US"/>
        </w:rPr>
        <w:t>.</w:t>
      </w:r>
      <w:r w:rsidRPr="00DD28C2">
        <w:rPr>
          <w:color w:val="82AAFF"/>
          <w:sz w:val="24"/>
          <w:lang w:val="en-US"/>
        </w:rPr>
        <w:t>load</w:t>
      </w:r>
      <w:proofErr w:type="spellEnd"/>
      <w:r w:rsidRPr="00DD28C2">
        <w:rPr>
          <w:color w:val="82AAFF"/>
          <w:sz w:val="24"/>
          <w:lang w:val="en-US"/>
        </w:rPr>
        <w:t>(</w:t>
      </w:r>
      <w:r w:rsidRPr="00DD28C2">
        <w:rPr>
          <w:color w:val="ECC48D"/>
          <w:sz w:val="24"/>
          <w:lang w:val="en-US"/>
        </w:rPr>
        <w:t>"icon.jpg"</w:t>
      </w:r>
      <w:r w:rsidRPr="00DD28C2">
        <w:rPr>
          <w:color w:val="82AAFF"/>
          <w:sz w:val="24"/>
          <w:lang w:val="en-US"/>
        </w:rPr>
        <w:t>)</w:t>
      </w:r>
      <w:r w:rsidRPr="00DD28C2">
        <w:rPr>
          <w:color w:val="82AAFF"/>
          <w:sz w:val="24"/>
          <w:lang w:val="en-US"/>
        </w:rPr>
        <w:br/>
      </w:r>
      <w:proofErr w:type="spellStart"/>
      <w:r w:rsidRPr="00DD28C2">
        <w:rPr>
          <w:color w:val="D6DEEB"/>
          <w:sz w:val="24"/>
          <w:lang w:val="en-US"/>
        </w:rPr>
        <w:t>pygame</w:t>
      </w:r>
      <w:r w:rsidRPr="00DD28C2">
        <w:rPr>
          <w:color w:val="C792EA"/>
          <w:sz w:val="24"/>
          <w:lang w:val="en-US"/>
        </w:rPr>
        <w:t>.</w:t>
      </w:r>
      <w:r w:rsidRPr="00DD28C2">
        <w:rPr>
          <w:color w:val="D6DEEB"/>
          <w:sz w:val="24"/>
          <w:lang w:val="en-US"/>
        </w:rPr>
        <w:t>display</w:t>
      </w:r>
      <w:r w:rsidRPr="00DD28C2">
        <w:rPr>
          <w:color w:val="C792EA"/>
          <w:sz w:val="24"/>
          <w:lang w:val="en-US"/>
        </w:rPr>
        <w:t>.</w:t>
      </w:r>
      <w:r w:rsidRPr="00DD28C2">
        <w:rPr>
          <w:color w:val="82AAFF"/>
          <w:sz w:val="24"/>
          <w:lang w:val="en-US"/>
        </w:rPr>
        <w:t>set_icon</w:t>
      </w:r>
      <w:proofErr w:type="spellEnd"/>
      <w:r w:rsidRPr="00DD28C2">
        <w:rPr>
          <w:color w:val="82AAFF"/>
          <w:sz w:val="24"/>
          <w:lang w:val="en-US"/>
        </w:rPr>
        <w:t>(</w:t>
      </w:r>
      <w:r w:rsidRPr="00DD28C2">
        <w:rPr>
          <w:color w:val="D6DEEB"/>
          <w:sz w:val="24"/>
          <w:lang w:val="en-US"/>
        </w:rPr>
        <w:t>icon</w:t>
      </w:r>
      <w:r w:rsidRPr="00DD28C2">
        <w:rPr>
          <w:color w:val="82AAFF"/>
          <w:sz w:val="24"/>
          <w:lang w:val="en-US"/>
        </w:rPr>
        <w:t>)</w:t>
      </w:r>
    </w:p>
    <w:p w:rsidR="00DD28C2" w:rsidRDefault="00DD28C2" w:rsidP="00492710">
      <w:pPr>
        <w:pStyle w:val="a5"/>
        <w:rPr>
          <w:sz w:val="28"/>
          <w:lang w:val="en-US"/>
        </w:rPr>
      </w:pPr>
    </w:p>
    <w:p w:rsidR="007D61C9" w:rsidRDefault="007D61C9" w:rsidP="00492710">
      <w:pPr>
        <w:pStyle w:val="a5"/>
        <w:rPr>
          <w:sz w:val="28"/>
          <w:lang w:val="en-US"/>
        </w:rPr>
      </w:pPr>
      <w:r>
        <w:rPr>
          <w:sz w:val="28"/>
          <w:lang w:val="en-US"/>
        </w:rPr>
        <w:t>Also you can change size of the image.</w:t>
      </w:r>
    </w:p>
    <w:p w:rsidR="007D61C9" w:rsidRPr="007D61C9" w:rsidRDefault="007D61C9" w:rsidP="007D61C9">
      <w:pPr>
        <w:pStyle w:val="HTML0"/>
        <w:shd w:val="clear" w:color="auto" w:fill="011627"/>
        <w:rPr>
          <w:color w:val="D6DEEB"/>
          <w:sz w:val="24"/>
          <w:lang w:val="en-US"/>
        </w:rPr>
      </w:pPr>
      <w:proofErr w:type="spellStart"/>
      <w:r w:rsidRPr="007D61C9">
        <w:rPr>
          <w:color w:val="D6DEEB"/>
          <w:sz w:val="24"/>
          <w:lang w:val="en-US"/>
        </w:rPr>
        <w:t>health_image</w:t>
      </w:r>
      <w:proofErr w:type="spellEnd"/>
      <w:r w:rsidRPr="007D61C9">
        <w:rPr>
          <w:color w:val="D6DEEB"/>
          <w:sz w:val="24"/>
          <w:lang w:val="en-US"/>
        </w:rPr>
        <w:t xml:space="preserve"> </w:t>
      </w:r>
      <w:r w:rsidRPr="007D61C9">
        <w:rPr>
          <w:color w:val="C792EA"/>
          <w:sz w:val="24"/>
          <w:lang w:val="en-US"/>
        </w:rPr>
        <w:t xml:space="preserve">= </w:t>
      </w:r>
      <w:proofErr w:type="spellStart"/>
      <w:proofErr w:type="gramStart"/>
      <w:r w:rsidRPr="007D61C9">
        <w:rPr>
          <w:color w:val="D6DEEB"/>
          <w:sz w:val="24"/>
          <w:lang w:val="en-US"/>
        </w:rPr>
        <w:t>pygame</w:t>
      </w:r>
      <w:r w:rsidRPr="007D61C9">
        <w:rPr>
          <w:color w:val="C792EA"/>
          <w:sz w:val="24"/>
          <w:lang w:val="en-US"/>
        </w:rPr>
        <w:t>.</w:t>
      </w:r>
      <w:r w:rsidRPr="007D61C9">
        <w:rPr>
          <w:color w:val="D6DEEB"/>
          <w:sz w:val="24"/>
          <w:lang w:val="en-US"/>
        </w:rPr>
        <w:t>image</w:t>
      </w:r>
      <w:r w:rsidRPr="007D61C9">
        <w:rPr>
          <w:color w:val="C792EA"/>
          <w:sz w:val="24"/>
          <w:lang w:val="en-US"/>
        </w:rPr>
        <w:t>.</w:t>
      </w:r>
      <w:r w:rsidRPr="007D61C9">
        <w:rPr>
          <w:color w:val="82AAFF"/>
          <w:sz w:val="24"/>
          <w:lang w:val="en-US"/>
        </w:rPr>
        <w:t>load</w:t>
      </w:r>
      <w:proofErr w:type="spellEnd"/>
      <w:r w:rsidRPr="007D61C9">
        <w:rPr>
          <w:color w:val="82AAFF"/>
          <w:sz w:val="24"/>
          <w:lang w:val="en-US"/>
        </w:rPr>
        <w:t>(</w:t>
      </w:r>
      <w:proofErr w:type="gramEnd"/>
      <w:r w:rsidRPr="007D61C9">
        <w:rPr>
          <w:color w:val="ECC48D"/>
          <w:sz w:val="24"/>
          <w:lang w:val="en-US"/>
        </w:rPr>
        <w:t>"heart.png"</w:t>
      </w:r>
      <w:r w:rsidRPr="007D61C9">
        <w:rPr>
          <w:color w:val="82AAFF"/>
          <w:sz w:val="24"/>
          <w:lang w:val="en-US"/>
        </w:rPr>
        <w:t>)</w:t>
      </w:r>
      <w:r w:rsidRPr="007D61C9">
        <w:rPr>
          <w:color w:val="82AAFF"/>
          <w:sz w:val="24"/>
          <w:lang w:val="en-US"/>
        </w:rPr>
        <w:br/>
      </w:r>
      <w:proofErr w:type="spellStart"/>
      <w:r w:rsidRPr="007D61C9">
        <w:rPr>
          <w:color w:val="D6DEEB"/>
          <w:sz w:val="24"/>
          <w:lang w:val="en-US"/>
        </w:rPr>
        <w:t>health_image</w:t>
      </w:r>
      <w:proofErr w:type="spellEnd"/>
      <w:r w:rsidRPr="007D61C9">
        <w:rPr>
          <w:color w:val="D6DEEB"/>
          <w:sz w:val="24"/>
          <w:lang w:val="en-US"/>
        </w:rPr>
        <w:t xml:space="preserve"> </w:t>
      </w:r>
      <w:r w:rsidRPr="007D61C9">
        <w:rPr>
          <w:color w:val="C792EA"/>
          <w:sz w:val="24"/>
          <w:lang w:val="en-US"/>
        </w:rPr>
        <w:t xml:space="preserve">= </w:t>
      </w:r>
      <w:proofErr w:type="spellStart"/>
      <w:r w:rsidRPr="007D61C9">
        <w:rPr>
          <w:color w:val="D6DEEB"/>
          <w:sz w:val="24"/>
          <w:lang w:val="en-US"/>
        </w:rPr>
        <w:t>pygame</w:t>
      </w:r>
      <w:r w:rsidRPr="007D61C9">
        <w:rPr>
          <w:color w:val="C792EA"/>
          <w:sz w:val="24"/>
          <w:lang w:val="en-US"/>
        </w:rPr>
        <w:t>.</w:t>
      </w:r>
      <w:r w:rsidRPr="007D61C9">
        <w:rPr>
          <w:color w:val="D6DEEB"/>
          <w:sz w:val="24"/>
          <w:lang w:val="en-US"/>
        </w:rPr>
        <w:t>transform</w:t>
      </w:r>
      <w:r w:rsidRPr="007D61C9">
        <w:rPr>
          <w:color w:val="C792EA"/>
          <w:sz w:val="24"/>
          <w:lang w:val="en-US"/>
        </w:rPr>
        <w:t>.</w:t>
      </w:r>
      <w:r w:rsidRPr="007D61C9">
        <w:rPr>
          <w:color w:val="82AAFF"/>
          <w:sz w:val="24"/>
          <w:lang w:val="en-US"/>
        </w:rPr>
        <w:t>scale</w:t>
      </w:r>
      <w:proofErr w:type="spellEnd"/>
      <w:r w:rsidRPr="007D61C9">
        <w:rPr>
          <w:color w:val="82AAFF"/>
          <w:sz w:val="24"/>
          <w:lang w:val="en-US"/>
        </w:rPr>
        <w:t>(</w:t>
      </w:r>
      <w:proofErr w:type="spellStart"/>
      <w:r w:rsidRPr="007D61C9">
        <w:rPr>
          <w:color w:val="D6DEEB"/>
          <w:sz w:val="24"/>
          <w:lang w:val="en-US"/>
        </w:rPr>
        <w:t>health_image</w:t>
      </w:r>
      <w:proofErr w:type="spellEnd"/>
      <w:r w:rsidRPr="007D61C9">
        <w:rPr>
          <w:color w:val="5F7E97"/>
          <w:sz w:val="24"/>
          <w:lang w:val="en-US"/>
        </w:rPr>
        <w:t xml:space="preserve">, </w:t>
      </w:r>
      <w:r w:rsidRPr="007D61C9">
        <w:rPr>
          <w:color w:val="82AAFF"/>
          <w:sz w:val="24"/>
          <w:lang w:val="en-US"/>
        </w:rPr>
        <w:t>(</w:t>
      </w:r>
      <w:r w:rsidRPr="007D61C9">
        <w:rPr>
          <w:color w:val="F78C6C"/>
          <w:sz w:val="24"/>
          <w:lang w:val="en-US"/>
        </w:rPr>
        <w:t>30</w:t>
      </w:r>
      <w:r w:rsidRPr="007D61C9">
        <w:rPr>
          <w:color w:val="5F7E97"/>
          <w:sz w:val="24"/>
          <w:lang w:val="en-US"/>
        </w:rPr>
        <w:t xml:space="preserve">, </w:t>
      </w:r>
      <w:r w:rsidRPr="007D61C9">
        <w:rPr>
          <w:color w:val="F78C6C"/>
          <w:sz w:val="24"/>
          <w:lang w:val="en-US"/>
        </w:rPr>
        <w:t>30</w:t>
      </w:r>
      <w:r w:rsidRPr="007D61C9">
        <w:rPr>
          <w:color w:val="82AAFF"/>
          <w:sz w:val="24"/>
          <w:lang w:val="en-US"/>
        </w:rPr>
        <w:t>))</w:t>
      </w:r>
    </w:p>
    <w:p w:rsidR="007D61C9" w:rsidRDefault="007D61C9" w:rsidP="00492710">
      <w:pPr>
        <w:pStyle w:val="a5"/>
        <w:rPr>
          <w:sz w:val="28"/>
          <w:lang w:val="en-US"/>
        </w:rPr>
      </w:pPr>
    </w:p>
    <w:p w:rsidR="007D61C9" w:rsidRDefault="007D61C9" w:rsidP="00492710">
      <w:pPr>
        <w:pStyle w:val="a5"/>
        <w:rPr>
          <w:sz w:val="28"/>
          <w:lang w:val="en-US"/>
        </w:rPr>
      </w:pPr>
      <w:r>
        <w:rPr>
          <w:sz w:val="28"/>
          <w:lang w:val="en-US"/>
        </w:rPr>
        <w:t>Here is class object for cactuses.</w:t>
      </w:r>
    </w:p>
    <w:p w:rsidR="007D61C9" w:rsidRPr="007D61C9" w:rsidRDefault="007D61C9" w:rsidP="007D61C9">
      <w:pPr>
        <w:pStyle w:val="HTML0"/>
        <w:shd w:val="clear" w:color="auto" w:fill="011627"/>
        <w:rPr>
          <w:color w:val="D6DEEB"/>
          <w:lang w:val="en-US"/>
        </w:rPr>
      </w:pPr>
      <w:r w:rsidRPr="007D61C9">
        <w:rPr>
          <w:i/>
          <w:iCs/>
          <w:color w:val="C792EA"/>
          <w:lang w:val="en-US"/>
        </w:rPr>
        <w:t xml:space="preserve">class </w:t>
      </w:r>
      <w:r w:rsidRPr="007D61C9">
        <w:rPr>
          <w:color w:val="FFCB8B"/>
          <w:lang w:val="en-US"/>
        </w:rPr>
        <w:t>Object</w:t>
      </w:r>
      <w:r w:rsidRPr="007D61C9">
        <w:rPr>
          <w:color w:val="C792EA"/>
          <w:lang w:val="en-US"/>
        </w:rPr>
        <w:t>:</w:t>
      </w:r>
      <w:r w:rsidRPr="007D61C9">
        <w:rPr>
          <w:color w:val="C792EA"/>
          <w:lang w:val="en-US"/>
        </w:rPr>
        <w:br/>
        <w:t xml:space="preserve">    </w:t>
      </w:r>
      <w:proofErr w:type="spellStart"/>
      <w:r w:rsidRPr="007D61C9">
        <w:rPr>
          <w:i/>
          <w:iCs/>
          <w:color w:val="C792EA"/>
          <w:lang w:val="en-US"/>
        </w:rPr>
        <w:t>def</w:t>
      </w:r>
      <w:proofErr w:type="spellEnd"/>
      <w:r w:rsidRPr="007D61C9">
        <w:rPr>
          <w:i/>
          <w:iCs/>
          <w:color w:val="C792EA"/>
          <w:lang w:val="en-US"/>
        </w:rPr>
        <w:t xml:space="preserve"> </w:t>
      </w:r>
      <w:r w:rsidRPr="007D61C9">
        <w:rPr>
          <w:i/>
          <w:iCs/>
          <w:color w:val="82AAFF"/>
          <w:lang w:val="en-US"/>
        </w:rPr>
        <w:t>__</w:t>
      </w:r>
      <w:proofErr w:type="spellStart"/>
      <w:r w:rsidRPr="007D61C9">
        <w:rPr>
          <w:i/>
          <w:iCs/>
          <w:color w:val="82AAFF"/>
          <w:lang w:val="en-US"/>
        </w:rPr>
        <w:t>init</w:t>
      </w:r>
      <w:proofErr w:type="spellEnd"/>
      <w:r w:rsidRPr="007D61C9">
        <w:rPr>
          <w:i/>
          <w:iCs/>
          <w:color w:val="82AAFF"/>
          <w:lang w:val="en-US"/>
        </w:rPr>
        <w:t>__</w:t>
      </w:r>
      <w:r w:rsidRPr="007D61C9">
        <w:rPr>
          <w:color w:val="82AAFF"/>
          <w:lang w:val="en-US"/>
        </w:rPr>
        <w:t>(</w:t>
      </w:r>
      <w:r w:rsidRPr="007D61C9">
        <w:rPr>
          <w:i/>
          <w:iCs/>
          <w:color w:val="EF5350"/>
          <w:lang w:val="en-US"/>
        </w:rPr>
        <w:t>self</w:t>
      </w:r>
      <w:r w:rsidRPr="007D61C9">
        <w:rPr>
          <w:color w:val="5F7E97"/>
          <w:lang w:val="en-US"/>
        </w:rPr>
        <w:t xml:space="preserve">, </w:t>
      </w:r>
      <w:r w:rsidRPr="007D61C9">
        <w:rPr>
          <w:color w:val="7FDBCA"/>
          <w:lang w:val="en-US"/>
        </w:rPr>
        <w:t>x</w:t>
      </w:r>
      <w:r w:rsidRPr="007D61C9">
        <w:rPr>
          <w:color w:val="5F7E97"/>
          <w:lang w:val="en-US"/>
        </w:rPr>
        <w:t xml:space="preserve">, </w:t>
      </w:r>
      <w:r w:rsidRPr="007D61C9">
        <w:rPr>
          <w:color w:val="7FDBCA"/>
          <w:lang w:val="en-US"/>
        </w:rPr>
        <w:t>y</w:t>
      </w:r>
      <w:r w:rsidRPr="007D61C9">
        <w:rPr>
          <w:color w:val="5F7E97"/>
          <w:lang w:val="en-US"/>
        </w:rPr>
        <w:t xml:space="preserve">, </w:t>
      </w:r>
      <w:r w:rsidRPr="007D61C9">
        <w:rPr>
          <w:color w:val="7FDBCA"/>
          <w:lang w:val="en-US"/>
        </w:rPr>
        <w:t>width</w:t>
      </w:r>
      <w:r w:rsidRPr="007D61C9">
        <w:rPr>
          <w:color w:val="5F7E97"/>
          <w:lang w:val="en-US"/>
        </w:rPr>
        <w:t xml:space="preserve">, </w:t>
      </w:r>
      <w:r w:rsidRPr="007D61C9">
        <w:rPr>
          <w:color w:val="7FDBCA"/>
          <w:lang w:val="en-US"/>
        </w:rPr>
        <w:t>image</w:t>
      </w:r>
      <w:r w:rsidRPr="007D61C9">
        <w:rPr>
          <w:color w:val="5F7E97"/>
          <w:lang w:val="en-US"/>
        </w:rPr>
        <w:t xml:space="preserve">, </w:t>
      </w:r>
      <w:r w:rsidRPr="007D61C9">
        <w:rPr>
          <w:color w:val="7FDBCA"/>
          <w:lang w:val="en-US"/>
        </w:rPr>
        <w:t>speed</w:t>
      </w:r>
      <w:r w:rsidRPr="007D61C9">
        <w:rPr>
          <w:color w:val="82AAFF"/>
          <w:lang w:val="en-US"/>
        </w:rPr>
        <w:t>)</w:t>
      </w:r>
      <w:r w:rsidRPr="007D61C9">
        <w:rPr>
          <w:color w:val="C792EA"/>
          <w:lang w:val="en-US"/>
        </w:rPr>
        <w:t>:</w:t>
      </w:r>
      <w:r w:rsidRPr="007D61C9">
        <w:rPr>
          <w:color w:val="C792EA"/>
          <w:lang w:val="en-US"/>
        </w:rPr>
        <w:br/>
        <w:t xml:space="preserve">        </w:t>
      </w:r>
      <w:proofErr w:type="spellStart"/>
      <w:r w:rsidRPr="007D61C9">
        <w:rPr>
          <w:i/>
          <w:iCs/>
          <w:color w:val="EF5350"/>
          <w:lang w:val="en-US"/>
        </w:rPr>
        <w:t>self</w:t>
      </w:r>
      <w:r w:rsidRPr="007D61C9">
        <w:rPr>
          <w:color w:val="C792EA"/>
          <w:lang w:val="en-US"/>
        </w:rPr>
        <w:t>.</w:t>
      </w:r>
      <w:r w:rsidRPr="007D61C9">
        <w:rPr>
          <w:color w:val="D6DEEB"/>
          <w:lang w:val="en-US"/>
        </w:rPr>
        <w:t>x</w:t>
      </w:r>
      <w:proofErr w:type="spellEnd"/>
      <w:r w:rsidRPr="007D61C9">
        <w:rPr>
          <w:color w:val="D6DEEB"/>
          <w:lang w:val="en-US"/>
        </w:rPr>
        <w:t xml:space="preserve"> </w:t>
      </w:r>
      <w:r w:rsidRPr="007D61C9">
        <w:rPr>
          <w:color w:val="C792EA"/>
          <w:lang w:val="en-US"/>
        </w:rPr>
        <w:t xml:space="preserve">= </w:t>
      </w:r>
      <w:r w:rsidRPr="007D61C9">
        <w:rPr>
          <w:color w:val="7FDBCA"/>
          <w:lang w:val="en-US"/>
        </w:rPr>
        <w:t>x</w:t>
      </w:r>
      <w:r w:rsidRPr="007D61C9">
        <w:rPr>
          <w:color w:val="7FDBCA"/>
          <w:lang w:val="en-US"/>
        </w:rPr>
        <w:br/>
        <w:t xml:space="preserve">        </w:t>
      </w:r>
      <w:proofErr w:type="spellStart"/>
      <w:r w:rsidRPr="007D61C9">
        <w:rPr>
          <w:i/>
          <w:iCs/>
          <w:color w:val="EF5350"/>
          <w:lang w:val="en-US"/>
        </w:rPr>
        <w:t>self</w:t>
      </w:r>
      <w:r w:rsidRPr="007D61C9">
        <w:rPr>
          <w:color w:val="C792EA"/>
          <w:lang w:val="en-US"/>
        </w:rPr>
        <w:t>.</w:t>
      </w:r>
      <w:r w:rsidRPr="007D61C9">
        <w:rPr>
          <w:color w:val="D6DEEB"/>
          <w:lang w:val="en-US"/>
        </w:rPr>
        <w:t>y</w:t>
      </w:r>
      <w:proofErr w:type="spellEnd"/>
      <w:r w:rsidRPr="007D61C9">
        <w:rPr>
          <w:color w:val="D6DEEB"/>
          <w:lang w:val="en-US"/>
        </w:rPr>
        <w:t xml:space="preserve"> </w:t>
      </w:r>
      <w:r w:rsidRPr="007D61C9">
        <w:rPr>
          <w:color w:val="C792EA"/>
          <w:lang w:val="en-US"/>
        </w:rPr>
        <w:t xml:space="preserve">= </w:t>
      </w:r>
      <w:r w:rsidRPr="007D61C9">
        <w:rPr>
          <w:color w:val="7FDBCA"/>
          <w:lang w:val="en-US"/>
        </w:rPr>
        <w:t>y</w:t>
      </w:r>
      <w:r w:rsidRPr="007D61C9">
        <w:rPr>
          <w:color w:val="7FDBCA"/>
          <w:lang w:val="en-US"/>
        </w:rPr>
        <w:br/>
        <w:t xml:space="preserve">        </w:t>
      </w:r>
      <w:proofErr w:type="spellStart"/>
      <w:r w:rsidRPr="007D61C9">
        <w:rPr>
          <w:i/>
          <w:iCs/>
          <w:color w:val="EF5350"/>
          <w:lang w:val="en-US"/>
        </w:rPr>
        <w:t>self</w:t>
      </w:r>
      <w:r w:rsidRPr="007D61C9">
        <w:rPr>
          <w:color w:val="C792EA"/>
          <w:lang w:val="en-US"/>
        </w:rPr>
        <w:t>.</w:t>
      </w:r>
      <w:r w:rsidRPr="007D61C9">
        <w:rPr>
          <w:color w:val="D6DEEB"/>
          <w:lang w:val="en-US"/>
        </w:rPr>
        <w:t>width</w:t>
      </w:r>
      <w:proofErr w:type="spellEnd"/>
      <w:r w:rsidRPr="007D61C9">
        <w:rPr>
          <w:color w:val="D6DEEB"/>
          <w:lang w:val="en-US"/>
        </w:rPr>
        <w:t xml:space="preserve"> </w:t>
      </w:r>
      <w:r w:rsidRPr="007D61C9">
        <w:rPr>
          <w:color w:val="C792EA"/>
          <w:lang w:val="en-US"/>
        </w:rPr>
        <w:t xml:space="preserve">= </w:t>
      </w:r>
      <w:r w:rsidRPr="007D61C9">
        <w:rPr>
          <w:color w:val="7FDBCA"/>
          <w:lang w:val="en-US"/>
        </w:rPr>
        <w:t>width</w:t>
      </w:r>
      <w:r w:rsidRPr="007D61C9">
        <w:rPr>
          <w:color w:val="7FDBCA"/>
          <w:lang w:val="en-US"/>
        </w:rPr>
        <w:br/>
        <w:t xml:space="preserve">        </w:t>
      </w:r>
      <w:proofErr w:type="spellStart"/>
      <w:r w:rsidRPr="007D61C9">
        <w:rPr>
          <w:i/>
          <w:iCs/>
          <w:color w:val="EF5350"/>
          <w:lang w:val="en-US"/>
        </w:rPr>
        <w:t>self</w:t>
      </w:r>
      <w:r w:rsidRPr="007D61C9">
        <w:rPr>
          <w:color w:val="C792EA"/>
          <w:lang w:val="en-US"/>
        </w:rPr>
        <w:t>.</w:t>
      </w:r>
      <w:r w:rsidRPr="007D61C9">
        <w:rPr>
          <w:color w:val="D6DEEB"/>
          <w:lang w:val="en-US"/>
        </w:rPr>
        <w:t>image</w:t>
      </w:r>
      <w:proofErr w:type="spellEnd"/>
      <w:r w:rsidRPr="007D61C9">
        <w:rPr>
          <w:color w:val="D6DEEB"/>
          <w:lang w:val="en-US"/>
        </w:rPr>
        <w:t xml:space="preserve"> </w:t>
      </w:r>
      <w:r w:rsidRPr="007D61C9">
        <w:rPr>
          <w:color w:val="C792EA"/>
          <w:lang w:val="en-US"/>
        </w:rPr>
        <w:t xml:space="preserve">= </w:t>
      </w:r>
      <w:r w:rsidRPr="007D61C9">
        <w:rPr>
          <w:color w:val="7FDBCA"/>
          <w:lang w:val="en-US"/>
        </w:rPr>
        <w:t>image</w:t>
      </w:r>
      <w:r w:rsidRPr="007D61C9">
        <w:rPr>
          <w:color w:val="7FDBCA"/>
          <w:lang w:val="en-US"/>
        </w:rPr>
        <w:br/>
        <w:t xml:space="preserve">        </w:t>
      </w:r>
      <w:proofErr w:type="spellStart"/>
      <w:r w:rsidRPr="007D61C9">
        <w:rPr>
          <w:i/>
          <w:iCs/>
          <w:color w:val="EF5350"/>
          <w:lang w:val="en-US"/>
        </w:rPr>
        <w:t>self</w:t>
      </w:r>
      <w:r w:rsidRPr="007D61C9">
        <w:rPr>
          <w:color w:val="C792EA"/>
          <w:lang w:val="en-US"/>
        </w:rPr>
        <w:t>.</w:t>
      </w:r>
      <w:r w:rsidRPr="007D61C9">
        <w:rPr>
          <w:color w:val="D6DEEB"/>
          <w:lang w:val="en-US"/>
        </w:rPr>
        <w:t>speed</w:t>
      </w:r>
      <w:proofErr w:type="spellEnd"/>
      <w:r w:rsidRPr="007D61C9">
        <w:rPr>
          <w:color w:val="D6DEEB"/>
          <w:lang w:val="en-US"/>
        </w:rPr>
        <w:t xml:space="preserve"> </w:t>
      </w:r>
      <w:r w:rsidRPr="007D61C9">
        <w:rPr>
          <w:color w:val="C792EA"/>
          <w:lang w:val="en-US"/>
        </w:rPr>
        <w:t xml:space="preserve">= </w:t>
      </w:r>
      <w:r w:rsidRPr="007D61C9">
        <w:rPr>
          <w:color w:val="7FDBCA"/>
          <w:lang w:val="en-US"/>
        </w:rPr>
        <w:t>speed</w:t>
      </w:r>
      <w:r w:rsidRPr="007D61C9">
        <w:rPr>
          <w:color w:val="7FDBCA"/>
          <w:lang w:val="en-US"/>
        </w:rPr>
        <w:br/>
      </w:r>
      <w:r w:rsidRPr="007D61C9">
        <w:rPr>
          <w:color w:val="7FDBCA"/>
          <w:lang w:val="en-US"/>
        </w:rPr>
        <w:br/>
        <w:t xml:space="preserve">    </w:t>
      </w:r>
      <w:proofErr w:type="spellStart"/>
      <w:r w:rsidRPr="007D61C9">
        <w:rPr>
          <w:i/>
          <w:iCs/>
          <w:color w:val="C792EA"/>
          <w:lang w:val="en-US"/>
        </w:rPr>
        <w:t>def</w:t>
      </w:r>
      <w:proofErr w:type="spellEnd"/>
      <w:r w:rsidRPr="007D61C9">
        <w:rPr>
          <w:i/>
          <w:iCs/>
          <w:color w:val="C792EA"/>
          <w:lang w:val="en-US"/>
        </w:rPr>
        <w:t xml:space="preserve"> </w:t>
      </w:r>
      <w:r w:rsidRPr="007D61C9">
        <w:rPr>
          <w:color w:val="82AAFF"/>
          <w:lang w:val="en-US"/>
        </w:rPr>
        <w:t>move(</w:t>
      </w:r>
      <w:r w:rsidRPr="007D61C9">
        <w:rPr>
          <w:i/>
          <w:iCs/>
          <w:color w:val="EF5350"/>
          <w:lang w:val="en-US"/>
        </w:rPr>
        <w:t>self</w:t>
      </w:r>
      <w:r w:rsidRPr="007D61C9">
        <w:rPr>
          <w:color w:val="82AAFF"/>
          <w:lang w:val="en-US"/>
        </w:rPr>
        <w:t>)</w:t>
      </w:r>
      <w:r w:rsidRPr="007D61C9">
        <w:rPr>
          <w:color w:val="C792EA"/>
          <w:lang w:val="en-US"/>
        </w:rPr>
        <w:t>:</w:t>
      </w:r>
      <w:r w:rsidRPr="007D61C9">
        <w:rPr>
          <w:color w:val="C792EA"/>
          <w:lang w:val="en-US"/>
        </w:rPr>
        <w:br/>
        <w:t xml:space="preserve">        </w:t>
      </w:r>
      <w:r w:rsidRPr="007D61C9">
        <w:rPr>
          <w:i/>
          <w:iCs/>
          <w:color w:val="C792EA"/>
          <w:lang w:val="en-US"/>
        </w:rPr>
        <w:t xml:space="preserve">if </w:t>
      </w:r>
      <w:proofErr w:type="spellStart"/>
      <w:r w:rsidRPr="007D61C9">
        <w:rPr>
          <w:i/>
          <w:iCs/>
          <w:color w:val="EF5350"/>
          <w:lang w:val="en-US"/>
        </w:rPr>
        <w:t>self</w:t>
      </w:r>
      <w:r w:rsidRPr="007D61C9">
        <w:rPr>
          <w:color w:val="C792EA"/>
          <w:lang w:val="en-US"/>
        </w:rPr>
        <w:t>.</w:t>
      </w:r>
      <w:r w:rsidRPr="007D61C9">
        <w:rPr>
          <w:color w:val="D6DEEB"/>
          <w:lang w:val="en-US"/>
        </w:rPr>
        <w:t>x</w:t>
      </w:r>
      <w:proofErr w:type="spellEnd"/>
      <w:r w:rsidRPr="007D61C9">
        <w:rPr>
          <w:color w:val="D6DEEB"/>
          <w:lang w:val="en-US"/>
        </w:rPr>
        <w:t xml:space="preserve"> </w:t>
      </w:r>
      <w:r w:rsidRPr="007D61C9">
        <w:rPr>
          <w:color w:val="C792EA"/>
          <w:lang w:val="en-US"/>
        </w:rPr>
        <w:t>&gt;= -</w:t>
      </w:r>
      <w:proofErr w:type="spellStart"/>
      <w:r w:rsidRPr="007D61C9">
        <w:rPr>
          <w:i/>
          <w:iCs/>
          <w:color w:val="EF5350"/>
          <w:lang w:val="en-US"/>
        </w:rPr>
        <w:t>self</w:t>
      </w:r>
      <w:r w:rsidRPr="007D61C9">
        <w:rPr>
          <w:color w:val="C792EA"/>
          <w:lang w:val="en-US"/>
        </w:rPr>
        <w:t>.</w:t>
      </w:r>
      <w:r w:rsidRPr="007D61C9">
        <w:rPr>
          <w:color w:val="D6DEEB"/>
          <w:lang w:val="en-US"/>
        </w:rPr>
        <w:t>width</w:t>
      </w:r>
      <w:proofErr w:type="spellEnd"/>
      <w:r w:rsidRPr="007D61C9">
        <w:rPr>
          <w:color w:val="C792EA"/>
          <w:lang w:val="en-US"/>
        </w:rPr>
        <w:t>:</w:t>
      </w:r>
      <w:r w:rsidRPr="007D61C9">
        <w:rPr>
          <w:color w:val="C792EA"/>
          <w:lang w:val="en-US"/>
        </w:rPr>
        <w:br/>
        <w:t xml:space="preserve">            </w:t>
      </w:r>
      <w:proofErr w:type="spellStart"/>
      <w:r w:rsidRPr="007D61C9">
        <w:rPr>
          <w:color w:val="D6DEEB"/>
          <w:lang w:val="en-US"/>
        </w:rPr>
        <w:t>display</w:t>
      </w:r>
      <w:r w:rsidRPr="007D61C9">
        <w:rPr>
          <w:color w:val="C792EA"/>
          <w:lang w:val="en-US"/>
        </w:rPr>
        <w:t>.</w:t>
      </w:r>
      <w:r w:rsidRPr="007D61C9">
        <w:rPr>
          <w:color w:val="82AAFF"/>
          <w:lang w:val="en-US"/>
        </w:rPr>
        <w:t>blit</w:t>
      </w:r>
      <w:proofErr w:type="spellEnd"/>
      <w:r w:rsidRPr="007D61C9">
        <w:rPr>
          <w:color w:val="82AAFF"/>
          <w:lang w:val="en-US"/>
        </w:rPr>
        <w:t>(</w:t>
      </w:r>
      <w:proofErr w:type="spellStart"/>
      <w:r w:rsidRPr="007D61C9">
        <w:rPr>
          <w:i/>
          <w:iCs/>
          <w:color w:val="EF5350"/>
          <w:lang w:val="en-US"/>
        </w:rPr>
        <w:t>self</w:t>
      </w:r>
      <w:r w:rsidRPr="007D61C9">
        <w:rPr>
          <w:color w:val="C792EA"/>
          <w:lang w:val="en-US"/>
        </w:rPr>
        <w:t>.</w:t>
      </w:r>
      <w:r w:rsidRPr="007D61C9">
        <w:rPr>
          <w:color w:val="D6DEEB"/>
          <w:lang w:val="en-US"/>
        </w:rPr>
        <w:t>image</w:t>
      </w:r>
      <w:proofErr w:type="spellEnd"/>
      <w:r w:rsidRPr="007D61C9">
        <w:rPr>
          <w:color w:val="5F7E97"/>
          <w:lang w:val="en-US"/>
        </w:rPr>
        <w:t xml:space="preserve">, </w:t>
      </w:r>
      <w:r w:rsidRPr="007D61C9">
        <w:rPr>
          <w:color w:val="82AAFF"/>
          <w:lang w:val="en-US"/>
        </w:rPr>
        <w:t>(</w:t>
      </w:r>
      <w:proofErr w:type="spellStart"/>
      <w:r w:rsidRPr="007D61C9">
        <w:rPr>
          <w:i/>
          <w:iCs/>
          <w:color w:val="EF5350"/>
          <w:lang w:val="en-US"/>
        </w:rPr>
        <w:t>self</w:t>
      </w:r>
      <w:r w:rsidRPr="007D61C9">
        <w:rPr>
          <w:color w:val="C792EA"/>
          <w:lang w:val="en-US"/>
        </w:rPr>
        <w:t>.</w:t>
      </w:r>
      <w:r w:rsidRPr="007D61C9">
        <w:rPr>
          <w:color w:val="D6DEEB"/>
          <w:lang w:val="en-US"/>
        </w:rPr>
        <w:t>x</w:t>
      </w:r>
      <w:proofErr w:type="spellEnd"/>
      <w:r w:rsidRPr="007D61C9">
        <w:rPr>
          <w:color w:val="5F7E97"/>
          <w:lang w:val="en-US"/>
        </w:rPr>
        <w:t xml:space="preserve">, </w:t>
      </w:r>
      <w:proofErr w:type="spellStart"/>
      <w:r w:rsidRPr="007D61C9">
        <w:rPr>
          <w:i/>
          <w:iCs/>
          <w:color w:val="EF5350"/>
          <w:lang w:val="en-US"/>
        </w:rPr>
        <w:t>self</w:t>
      </w:r>
      <w:r w:rsidRPr="007D61C9">
        <w:rPr>
          <w:color w:val="C792EA"/>
          <w:lang w:val="en-US"/>
        </w:rPr>
        <w:t>.</w:t>
      </w:r>
      <w:r w:rsidRPr="007D61C9">
        <w:rPr>
          <w:color w:val="D6DEEB"/>
          <w:lang w:val="en-US"/>
        </w:rPr>
        <w:t>y</w:t>
      </w:r>
      <w:proofErr w:type="spellEnd"/>
      <w:r w:rsidRPr="007D61C9">
        <w:rPr>
          <w:color w:val="82AAFF"/>
          <w:lang w:val="en-US"/>
        </w:rPr>
        <w:t>))</w:t>
      </w:r>
      <w:r w:rsidRPr="007D61C9">
        <w:rPr>
          <w:color w:val="82AAFF"/>
          <w:lang w:val="en-US"/>
        </w:rPr>
        <w:br/>
        <w:t xml:space="preserve">            </w:t>
      </w:r>
      <w:proofErr w:type="spellStart"/>
      <w:r w:rsidRPr="007D61C9">
        <w:rPr>
          <w:i/>
          <w:iCs/>
          <w:color w:val="EF5350"/>
          <w:lang w:val="en-US"/>
        </w:rPr>
        <w:t>self</w:t>
      </w:r>
      <w:r w:rsidRPr="007D61C9">
        <w:rPr>
          <w:color w:val="C792EA"/>
          <w:lang w:val="en-US"/>
        </w:rPr>
        <w:t>.</w:t>
      </w:r>
      <w:r w:rsidRPr="007D61C9">
        <w:rPr>
          <w:color w:val="D6DEEB"/>
          <w:lang w:val="en-US"/>
        </w:rPr>
        <w:t>x</w:t>
      </w:r>
      <w:proofErr w:type="spellEnd"/>
      <w:r w:rsidRPr="007D61C9">
        <w:rPr>
          <w:color w:val="D6DEEB"/>
          <w:lang w:val="en-US"/>
        </w:rPr>
        <w:t xml:space="preserve"> </w:t>
      </w:r>
      <w:r w:rsidRPr="007D61C9">
        <w:rPr>
          <w:color w:val="C792EA"/>
          <w:lang w:val="en-US"/>
        </w:rPr>
        <w:t xml:space="preserve">-= </w:t>
      </w:r>
      <w:proofErr w:type="spellStart"/>
      <w:r w:rsidRPr="007D61C9">
        <w:rPr>
          <w:i/>
          <w:iCs/>
          <w:color w:val="EF5350"/>
          <w:lang w:val="en-US"/>
        </w:rPr>
        <w:t>self</w:t>
      </w:r>
      <w:r w:rsidRPr="007D61C9">
        <w:rPr>
          <w:color w:val="C792EA"/>
          <w:lang w:val="en-US"/>
        </w:rPr>
        <w:t>.</w:t>
      </w:r>
      <w:r w:rsidRPr="007D61C9">
        <w:rPr>
          <w:color w:val="D6DEEB"/>
          <w:lang w:val="en-US"/>
        </w:rPr>
        <w:t>speed</w:t>
      </w:r>
      <w:proofErr w:type="spellEnd"/>
      <w:r w:rsidRPr="007D61C9">
        <w:rPr>
          <w:color w:val="D6DEEB"/>
          <w:lang w:val="en-US"/>
        </w:rPr>
        <w:br/>
        <w:t xml:space="preserve">            </w:t>
      </w:r>
      <w:r w:rsidRPr="007D61C9">
        <w:rPr>
          <w:i/>
          <w:iCs/>
          <w:color w:val="C792EA"/>
          <w:lang w:val="en-US"/>
        </w:rPr>
        <w:t>return True</w:t>
      </w:r>
      <w:r w:rsidRPr="007D61C9">
        <w:rPr>
          <w:i/>
          <w:iCs/>
          <w:color w:val="C792EA"/>
          <w:lang w:val="en-US"/>
        </w:rPr>
        <w:br/>
      </w:r>
      <w:r w:rsidRPr="007D61C9">
        <w:rPr>
          <w:i/>
          <w:iCs/>
          <w:color w:val="C792EA"/>
          <w:lang w:val="en-US"/>
        </w:rPr>
        <w:lastRenderedPageBreak/>
        <w:t xml:space="preserve">        else</w:t>
      </w:r>
      <w:r w:rsidRPr="007D61C9">
        <w:rPr>
          <w:color w:val="C792EA"/>
          <w:lang w:val="en-US"/>
        </w:rPr>
        <w:t>:</w:t>
      </w:r>
      <w:r w:rsidRPr="007D61C9">
        <w:rPr>
          <w:color w:val="C792EA"/>
          <w:lang w:val="en-US"/>
        </w:rPr>
        <w:br/>
        <w:t xml:space="preserve">            </w:t>
      </w:r>
      <w:r w:rsidRPr="007D61C9">
        <w:rPr>
          <w:i/>
          <w:iCs/>
          <w:color w:val="C792EA"/>
          <w:lang w:val="en-US"/>
        </w:rPr>
        <w:t>return False</w:t>
      </w:r>
      <w:r w:rsidRPr="007D61C9">
        <w:rPr>
          <w:i/>
          <w:iCs/>
          <w:color w:val="C792EA"/>
          <w:lang w:val="en-US"/>
        </w:rPr>
        <w:br/>
      </w:r>
      <w:r w:rsidRPr="007D61C9">
        <w:rPr>
          <w:i/>
          <w:iCs/>
          <w:color w:val="C792EA"/>
          <w:lang w:val="en-US"/>
        </w:rPr>
        <w:br/>
        <w:t xml:space="preserve">    </w:t>
      </w:r>
      <w:proofErr w:type="spellStart"/>
      <w:r w:rsidRPr="007D61C9">
        <w:rPr>
          <w:i/>
          <w:iCs/>
          <w:color w:val="C792EA"/>
          <w:lang w:val="en-US"/>
        </w:rPr>
        <w:t>def</w:t>
      </w:r>
      <w:proofErr w:type="spellEnd"/>
      <w:r w:rsidRPr="007D61C9">
        <w:rPr>
          <w:i/>
          <w:iCs/>
          <w:color w:val="C792EA"/>
          <w:lang w:val="en-US"/>
        </w:rPr>
        <w:t xml:space="preserve"> </w:t>
      </w:r>
      <w:proofErr w:type="spellStart"/>
      <w:r w:rsidRPr="007D61C9">
        <w:rPr>
          <w:color w:val="82AAFF"/>
          <w:lang w:val="en-US"/>
        </w:rPr>
        <w:t>return_self</w:t>
      </w:r>
      <w:proofErr w:type="spellEnd"/>
      <w:r w:rsidRPr="007D61C9">
        <w:rPr>
          <w:color w:val="82AAFF"/>
          <w:lang w:val="en-US"/>
        </w:rPr>
        <w:t>(</w:t>
      </w:r>
      <w:r w:rsidRPr="007D61C9">
        <w:rPr>
          <w:i/>
          <w:iCs/>
          <w:color w:val="EF5350"/>
          <w:lang w:val="en-US"/>
        </w:rPr>
        <w:t>self</w:t>
      </w:r>
      <w:r w:rsidRPr="007D61C9">
        <w:rPr>
          <w:color w:val="5F7E97"/>
          <w:lang w:val="en-US"/>
        </w:rPr>
        <w:t xml:space="preserve">, </w:t>
      </w:r>
      <w:r w:rsidRPr="007D61C9">
        <w:rPr>
          <w:color w:val="7FDBCA"/>
          <w:lang w:val="en-US"/>
        </w:rPr>
        <w:t>radius</w:t>
      </w:r>
      <w:r w:rsidRPr="007D61C9">
        <w:rPr>
          <w:color w:val="5F7E97"/>
          <w:lang w:val="en-US"/>
        </w:rPr>
        <w:t xml:space="preserve">, </w:t>
      </w:r>
      <w:r w:rsidRPr="007D61C9">
        <w:rPr>
          <w:color w:val="7FDBCA"/>
          <w:lang w:val="en-US"/>
        </w:rPr>
        <w:t>y</w:t>
      </w:r>
      <w:r w:rsidRPr="007D61C9">
        <w:rPr>
          <w:color w:val="5F7E97"/>
          <w:lang w:val="en-US"/>
        </w:rPr>
        <w:t xml:space="preserve">, </w:t>
      </w:r>
      <w:r w:rsidRPr="007D61C9">
        <w:rPr>
          <w:color w:val="7FDBCA"/>
          <w:lang w:val="en-US"/>
        </w:rPr>
        <w:t>width</w:t>
      </w:r>
      <w:r w:rsidRPr="007D61C9">
        <w:rPr>
          <w:color w:val="5F7E97"/>
          <w:lang w:val="en-US"/>
        </w:rPr>
        <w:t xml:space="preserve">, </w:t>
      </w:r>
      <w:r w:rsidRPr="007D61C9">
        <w:rPr>
          <w:color w:val="7FDBCA"/>
          <w:lang w:val="en-US"/>
        </w:rPr>
        <w:t>image</w:t>
      </w:r>
      <w:r w:rsidRPr="007D61C9">
        <w:rPr>
          <w:color w:val="82AAFF"/>
          <w:lang w:val="en-US"/>
        </w:rPr>
        <w:t>)</w:t>
      </w:r>
      <w:r w:rsidRPr="007D61C9">
        <w:rPr>
          <w:color w:val="C792EA"/>
          <w:lang w:val="en-US"/>
        </w:rPr>
        <w:t>:</w:t>
      </w:r>
      <w:r w:rsidRPr="007D61C9">
        <w:rPr>
          <w:color w:val="C792EA"/>
          <w:lang w:val="en-US"/>
        </w:rPr>
        <w:br/>
        <w:t xml:space="preserve">        </w:t>
      </w:r>
      <w:proofErr w:type="spellStart"/>
      <w:r w:rsidRPr="007D61C9">
        <w:rPr>
          <w:i/>
          <w:iCs/>
          <w:color w:val="EF5350"/>
          <w:lang w:val="en-US"/>
        </w:rPr>
        <w:t>self</w:t>
      </w:r>
      <w:r w:rsidRPr="007D61C9">
        <w:rPr>
          <w:color w:val="C792EA"/>
          <w:lang w:val="en-US"/>
        </w:rPr>
        <w:t>.</w:t>
      </w:r>
      <w:r w:rsidRPr="007D61C9">
        <w:rPr>
          <w:color w:val="D6DEEB"/>
          <w:lang w:val="en-US"/>
        </w:rPr>
        <w:t>x</w:t>
      </w:r>
      <w:proofErr w:type="spellEnd"/>
      <w:r w:rsidRPr="007D61C9">
        <w:rPr>
          <w:color w:val="D6DEEB"/>
          <w:lang w:val="en-US"/>
        </w:rPr>
        <w:t xml:space="preserve"> </w:t>
      </w:r>
      <w:r w:rsidRPr="007D61C9">
        <w:rPr>
          <w:color w:val="C792EA"/>
          <w:lang w:val="en-US"/>
        </w:rPr>
        <w:t xml:space="preserve">= </w:t>
      </w:r>
      <w:r w:rsidRPr="007D61C9">
        <w:rPr>
          <w:color w:val="7FDBCA"/>
          <w:lang w:val="en-US"/>
        </w:rPr>
        <w:t>radius</w:t>
      </w:r>
      <w:r w:rsidRPr="007D61C9">
        <w:rPr>
          <w:color w:val="7FDBCA"/>
          <w:lang w:val="en-US"/>
        </w:rPr>
        <w:br/>
        <w:t xml:space="preserve">        </w:t>
      </w:r>
      <w:proofErr w:type="spellStart"/>
      <w:r w:rsidRPr="007D61C9">
        <w:rPr>
          <w:i/>
          <w:iCs/>
          <w:color w:val="EF5350"/>
          <w:lang w:val="en-US"/>
        </w:rPr>
        <w:t>self</w:t>
      </w:r>
      <w:r w:rsidRPr="007D61C9">
        <w:rPr>
          <w:color w:val="C792EA"/>
          <w:lang w:val="en-US"/>
        </w:rPr>
        <w:t>.</w:t>
      </w:r>
      <w:r w:rsidRPr="007D61C9">
        <w:rPr>
          <w:color w:val="D6DEEB"/>
          <w:lang w:val="en-US"/>
        </w:rPr>
        <w:t>y</w:t>
      </w:r>
      <w:proofErr w:type="spellEnd"/>
      <w:r w:rsidRPr="007D61C9">
        <w:rPr>
          <w:color w:val="D6DEEB"/>
          <w:lang w:val="en-US"/>
        </w:rPr>
        <w:t xml:space="preserve"> </w:t>
      </w:r>
      <w:r w:rsidRPr="007D61C9">
        <w:rPr>
          <w:color w:val="C792EA"/>
          <w:lang w:val="en-US"/>
        </w:rPr>
        <w:t xml:space="preserve">= </w:t>
      </w:r>
      <w:r w:rsidRPr="007D61C9">
        <w:rPr>
          <w:color w:val="7FDBCA"/>
          <w:lang w:val="en-US"/>
        </w:rPr>
        <w:t>y</w:t>
      </w:r>
      <w:r w:rsidRPr="007D61C9">
        <w:rPr>
          <w:color w:val="7FDBCA"/>
          <w:lang w:val="en-US"/>
        </w:rPr>
        <w:br/>
        <w:t xml:space="preserve">        </w:t>
      </w:r>
      <w:proofErr w:type="spellStart"/>
      <w:r w:rsidRPr="007D61C9">
        <w:rPr>
          <w:i/>
          <w:iCs/>
          <w:color w:val="EF5350"/>
          <w:lang w:val="en-US"/>
        </w:rPr>
        <w:t>self</w:t>
      </w:r>
      <w:r w:rsidRPr="007D61C9">
        <w:rPr>
          <w:color w:val="C792EA"/>
          <w:lang w:val="en-US"/>
        </w:rPr>
        <w:t>.</w:t>
      </w:r>
      <w:r w:rsidRPr="007D61C9">
        <w:rPr>
          <w:color w:val="D6DEEB"/>
          <w:lang w:val="en-US"/>
        </w:rPr>
        <w:t>width</w:t>
      </w:r>
      <w:proofErr w:type="spellEnd"/>
      <w:r w:rsidRPr="007D61C9">
        <w:rPr>
          <w:color w:val="D6DEEB"/>
          <w:lang w:val="en-US"/>
        </w:rPr>
        <w:t xml:space="preserve"> </w:t>
      </w:r>
      <w:r w:rsidRPr="007D61C9">
        <w:rPr>
          <w:color w:val="C792EA"/>
          <w:lang w:val="en-US"/>
        </w:rPr>
        <w:t xml:space="preserve">= </w:t>
      </w:r>
      <w:r w:rsidRPr="007D61C9">
        <w:rPr>
          <w:color w:val="7FDBCA"/>
          <w:lang w:val="en-US"/>
        </w:rPr>
        <w:t>width</w:t>
      </w:r>
      <w:r w:rsidRPr="007D61C9">
        <w:rPr>
          <w:color w:val="7FDBCA"/>
          <w:lang w:val="en-US"/>
        </w:rPr>
        <w:br/>
        <w:t xml:space="preserve">        </w:t>
      </w:r>
      <w:proofErr w:type="spellStart"/>
      <w:r w:rsidRPr="007D61C9">
        <w:rPr>
          <w:i/>
          <w:iCs/>
          <w:color w:val="EF5350"/>
          <w:lang w:val="en-US"/>
        </w:rPr>
        <w:t>self</w:t>
      </w:r>
      <w:r w:rsidRPr="007D61C9">
        <w:rPr>
          <w:color w:val="C792EA"/>
          <w:lang w:val="en-US"/>
        </w:rPr>
        <w:t>.</w:t>
      </w:r>
      <w:r w:rsidRPr="007D61C9">
        <w:rPr>
          <w:color w:val="D6DEEB"/>
          <w:lang w:val="en-US"/>
        </w:rPr>
        <w:t>image</w:t>
      </w:r>
      <w:proofErr w:type="spellEnd"/>
      <w:r w:rsidRPr="007D61C9">
        <w:rPr>
          <w:color w:val="D6DEEB"/>
          <w:lang w:val="en-US"/>
        </w:rPr>
        <w:t xml:space="preserve"> </w:t>
      </w:r>
      <w:r w:rsidRPr="007D61C9">
        <w:rPr>
          <w:color w:val="C792EA"/>
          <w:lang w:val="en-US"/>
        </w:rPr>
        <w:t xml:space="preserve">= </w:t>
      </w:r>
      <w:r w:rsidRPr="007D61C9">
        <w:rPr>
          <w:color w:val="7FDBCA"/>
          <w:lang w:val="en-US"/>
        </w:rPr>
        <w:t>image</w:t>
      </w:r>
      <w:r w:rsidRPr="007D61C9">
        <w:rPr>
          <w:color w:val="7FDBCA"/>
          <w:lang w:val="en-US"/>
        </w:rPr>
        <w:br/>
        <w:t xml:space="preserve">        </w:t>
      </w:r>
      <w:proofErr w:type="spellStart"/>
      <w:r w:rsidRPr="007D61C9">
        <w:rPr>
          <w:color w:val="D6DEEB"/>
          <w:lang w:val="en-US"/>
        </w:rPr>
        <w:t>display</w:t>
      </w:r>
      <w:r w:rsidRPr="007D61C9">
        <w:rPr>
          <w:color w:val="C792EA"/>
          <w:lang w:val="en-US"/>
        </w:rPr>
        <w:t>.</w:t>
      </w:r>
      <w:r w:rsidRPr="007D61C9">
        <w:rPr>
          <w:color w:val="82AAFF"/>
          <w:lang w:val="en-US"/>
        </w:rPr>
        <w:t>blit</w:t>
      </w:r>
      <w:proofErr w:type="spellEnd"/>
      <w:r w:rsidRPr="007D61C9">
        <w:rPr>
          <w:color w:val="82AAFF"/>
          <w:lang w:val="en-US"/>
        </w:rPr>
        <w:t>(</w:t>
      </w:r>
      <w:proofErr w:type="spellStart"/>
      <w:r w:rsidRPr="007D61C9">
        <w:rPr>
          <w:i/>
          <w:iCs/>
          <w:color w:val="EF5350"/>
          <w:lang w:val="en-US"/>
        </w:rPr>
        <w:t>self</w:t>
      </w:r>
      <w:r w:rsidRPr="007D61C9">
        <w:rPr>
          <w:color w:val="C792EA"/>
          <w:lang w:val="en-US"/>
        </w:rPr>
        <w:t>.</w:t>
      </w:r>
      <w:r w:rsidRPr="007D61C9">
        <w:rPr>
          <w:color w:val="D6DEEB"/>
          <w:lang w:val="en-US"/>
        </w:rPr>
        <w:t>image</w:t>
      </w:r>
      <w:proofErr w:type="spellEnd"/>
      <w:r w:rsidRPr="007D61C9">
        <w:rPr>
          <w:color w:val="5F7E97"/>
          <w:lang w:val="en-US"/>
        </w:rPr>
        <w:t xml:space="preserve">, </w:t>
      </w:r>
      <w:r w:rsidRPr="007D61C9">
        <w:rPr>
          <w:color w:val="82AAFF"/>
          <w:lang w:val="en-US"/>
        </w:rPr>
        <w:t>(</w:t>
      </w:r>
      <w:proofErr w:type="spellStart"/>
      <w:r w:rsidRPr="007D61C9">
        <w:rPr>
          <w:i/>
          <w:iCs/>
          <w:color w:val="EF5350"/>
          <w:lang w:val="en-US"/>
        </w:rPr>
        <w:t>self</w:t>
      </w:r>
      <w:r w:rsidRPr="007D61C9">
        <w:rPr>
          <w:color w:val="C792EA"/>
          <w:lang w:val="en-US"/>
        </w:rPr>
        <w:t>.</w:t>
      </w:r>
      <w:r w:rsidRPr="007D61C9">
        <w:rPr>
          <w:color w:val="D6DEEB"/>
          <w:lang w:val="en-US"/>
        </w:rPr>
        <w:t>x</w:t>
      </w:r>
      <w:proofErr w:type="spellEnd"/>
      <w:r w:rsidRPr="007D61C9">
        <w:rPr>
          <w:color w:val="5F7E97"/>
          <w:lang w:val="en-US"/>
        </w:rPr>
        <w:t xml:space="preserve">, </w:t>
      </w:r>
      <w:proofErr w:type="spellStart"/>
      <w:r w:rsidRPr="007D61C9">
        <w:rPr>
          <w:i/>
          <w:iCs/>
          <w:color w:val="EF5350"/>
          <w:lang w:val="en-US"/>
        </w:rPr>
        <w:t>self</w:t>
      </w:r>
      <w:r w:rsidRPr="007D61C9">
        <w:rPr>
          <w:color w:val="C792EA"/>
          <w:lang w:val="en-US"/>
        </w:rPr>
        <w:t>.</w:t>
      </w:r>
      <w:r w:rsidRPr="007D61C9">
        <w:rPr>
          <w:color w:val="D6DEEB"/>
          <w:lang w:val="en-US"/>
        </w:rPr>
        <w:t>y</w:t>
      </w:r>
      <w:proofErr w:type="spellEnd"/>
      <w:r w:rsidRPr="007D61C9">
        <w:rPr>
          <w:color w:val="82AAFF"/>
          <w:lang w:val="en-US"/>
        </w:rPr>
        <w:t>))</w:t>
      </w:r>
    </w:p>
    <w:p w:rsidR="007D61C9" w:rsidRDefault="007D61C9" w:rsidP="00492710">
      <w:pPr>
        <w:pStyle w:val="a5"/>
        <w:rPr>
          <w:sz w:val="28"/>
          <w:lang w:val="en-US"/>
        </w:rPr>
      </w:pPr>
      <w:proofErr w:type="gramStart"/>
      <w:r>
        <w:rPr>
          <w:sz w:val="28"/>
          <w:lang w:val="en-US"/>
        </w:rPr>
        <w:t xml:space="preserve">Our dinosaur’s </w:t>
      </w:r>
      <w:proofErr w:type="spellStart"/>
      <w:r>
        <w:rPr>
          <w:sz w:val="28"/>
          <w:lang w:val="en-US"/>
        </w:rPr>
        <w:t>paramaters</w:t>
      </w:r>
      <w:proofErr w:type="spellEnd"/>
      <w:r>
        <w:rPr>
          <w:sz w:val="28"/>
          <w:lang w:val="en-US"/>
        </w:rPr>
        <w:t>.</w:t>
      </w:r>
      <w:proofErr w:type="gramEnd"/>
    </w:p>
    <w:p w:rsidR="007D61C9" w:rsidRPr="007D61C9" w:rsidRDefault="007D61C9" w:rsidP="007D61C9">
      <w:pPr>
        <w:pStyle w:val="HTML0"/>
        <w:shd w:val="clear" w:color="auto" w:fill="011627"/>
        <w:rPr>
          <w:color w:val="D6DEEB"/>
          <w:lang w:val="en-US"/>
        </w:rPr>
      </w:pPr>
      <w:proofErr w:type="spellStart"/>
      <w:r w:rsidRPr="007D61C9">
        <w:rPr>
          <w:color w:val="D6DEEB"/>
          <w:lang w:val="en-US"/>
        </w:rPr>
        <w:t>user_width</w:t>
      </w:r>
      <w:proofErr w:type="spellEnd"/>
      <w:r w:rsidRPr="007D61C9">
        <w:rPr>
          <w:color w:val="D6DEEB"/>
          <w:lang w:val="en-US"/>
        </w:rPr>
        <w:t xml:space="preserve"> </w:t>
      </w:r>
      <w:r w:rsidRPr="007D61C9">
        <w:rPr>
          <w:color w:val="C792EA"/>
          <w:lang w:val="en-US"/>
        </w:rPr>
        <w:t xml:space="preserve">= </w:t>
      </w:r>
      <w:r w:rsidRPr="007D61C9">
        <w:rPr>
          <w:color w:val="F78C6C"/>
          <w:lang w:val="en-US"/>
        </w:rPr>
        <w:t>60</w:t>
      </w:r>
      <w:r w:rsidRPr="007D61C9">
        <w:rPr>
          <w:color w:val="F78C6C"/>
          <w:lang w:val="en-US"/>
        </w:rPr>
        <w:br/>
      </w:r>
      <w:proofErr w:type="spellStart"/>
      <w:r w:rsidRPr="007D61C9">
        <w:rPr>
          <w:color w:val="D6DEEB"/>
          <w:lang w:val="en-US"/>
        </w:rPr>
        <w:t>user_height</w:t>
      </w:r>
      <w:proofErr w:type="spellEnd"/>
      <w:r w:rsidRPr="007D61C9">
        <w:rPr>
          <w:color w:val="D6DEEB"/>
          <w:lang w:val="en-US"/>
        </w:rPr>
        <w:t xml:space="preserve"> </w:t>
      </w:r>
      <w:r w:rsidRPr="007D61C9">
        <w:rPr>
          <w:color w:val="C792EA"/>
          <w:lang w:val="en-US"/>
        </w:rPr>
        <w:t xml:space="preserve">= </w:t>
      </w:r>
      <w:r w:rsidRPr="007D61C9">
        <w:rPr>
          <w:color w:val="F78C6C"/>
          <w:lang w:val="en-US"/>
        </w:rPr>
        <w:t>100</w:t>
      </w:r>
      <w:r w:rsidRPr="007D61C9">
        <w:rPr>
          <w:color w:val="F78C6C"/>
          <w:lang w:val="en-US"/>
        </w:rPr>
        <w:br/>
      </w:r>
      <w:proofErr w:type="spellStart"/>
      <w:r w:rsidRPr="007D61C9">
        <w:rPr>
          <w:color w:val="D6DEEB"/>
          <w:lang w:val="en-US"/>
        </w:rPr>
        <w:t>user_x</w:t>
      </w:r>
      <w:proofErr w:type="spellEnd"/>
      <w:r w:rsidRPr="007D61C9">
        <w:rPr>
          <w:color w:val="D6DEEB"/>
          <w:lang w:val="en-US"/>
        </w:rPr>
        <w:t xml:space="preserve"> </w:t>
      </w:r>
      <w:r w:rsidRPr="007D61C9">
        <w:rPr>
          <w:color w:val="C792EA"/>
          <w:lang w:val="en-US"/>
        </w:rPr>
        <w:t xml:space="preserve">= </w:t>
      </w:r>
      <w:proofErr w:type="spellStart"/>
      <w:r w:rsidRPr="007D61C9">
        <w:rPr>
          <w:color w:val="D6DEEB"/>
          <w:lang w:val="en-US"/>
        </w:rPr>
        <w:t>display_width</w:t>
      </w:r>
      <w:proofErr w:type="spellEnd"/>
      <w:r w:rsidRPr="007D61C9">
        <w:rPr>
          <w:color w:val="D6DEEB"/>
          <w:lang w:val="en-US"/>
        </w:rPr>
        <w:t xml:space="preserve"> </w:t>
      </w:r>
      <w:r w:rsidRPr="007D61C9">
        <w:rPr>
          <w:color w:val="C792EA"/>
          <w:lang w:val="en-US"/>
        </w:rPr>
        <w:t xml:space="preserve">// </w:t>
      </w:r>
      <w:r w:rsidRPr="007D61C9">
        <w:rPr>
          <w:color w:val="F78C6C"/>
          <w:lang w:val="en-US"/>
        </w:rPr>
        <w:t>3</w:t>
      </w:r>
      <w:r w:rsidRPr="007D61C9">
        <w:rPr>
          <w:color w:val="F78C6C"/>
          <w:lang w:val="en-US"/>
        </w:rPr>
        <w:br/>
      </w:r>
      <w:proofErr w:type="spellStart"/>
      <w:r w:rsidRPr="007D61C9">
        <w:rPr>
          <w:color w:val="D6DEEB"/>
          <w:lang w:val="en-US"/>
        </w:rPr>
        <w:t>user_y</w:t>
      </w:r>
      <w:proofErr w:type="spellEnd"/>
      <w:r w:rsidRPr="007D61C9">
        <w:rPr>
          <w:color w:val="D6DEEB"/>
          <w:lang w:val="en-US"/>
        </w:rPr>
        <w:t xml:space="preserve"> </w:t>
      </w:r>
      <w:r w:rsidRPr="007D61C9">
        <w:rPr>
          <w:color w:val="C792EA"/>
          <w:lang w:val="en-US"/>
        </w:rPr>
        <w:t xml:space="preserve">= </w:t>
      </w:r>
      <w:proofErr w:type="spellStart"/>
      <w:r w:rsidRPr="007D61C9">
        <w:rPr>
          <w:color w:val="D6DEEB"/>
          <w:lang w:val="en-US"/>
        </w:rPr>
        <w:t>display_height</w:t>
      </w:r>
      <w:r w:rsidRPr="007D61C9">
        <w:rPr>
          <w:color w:val="C792EA"/>
          <w:lang w:val="en-US"/>
        </w:rPr>
        <w:t>-</w:t>
      </w:r>
      <w:r w:rsidRPr="007D61C9">
        <w:rPr>
          <w:color w:val="D6DEEB"/>
          <w:lang w:val="en-US"/>
        </w:rPr>
        <w:t>user_height</w:t>
      </w:r>
      <w:proofErr w:type="spellEnd"/>
      <w:r w:rsidRPr="007D61C9">
        <w:rPr>
          <w:color w:val="D6DEEB"/>
          <w:lang w:val="en-US"/>
        </w:rPr>
        <w:t xml:space="preserve"> </w:t>
      </w:r>
      <w:r w:rsidRPr="007D61C9">
        <w:rPr>
          <w:color w:val="C792EA"/>
          <w:lang w:val="en-US"/>
        </w:rPr>
        <w:t xml:space="preserve">- </w:t>
      </w:r>
      <w:r w:rsidRPr="007D61C9">
        <w:rPr>
          <w:color w:val="F78C6C"/>
          <w:lang w:val="en-US"/>
        </w:rPr>
        <w:t>100</w:t>
      </w:r>
      <w:r w:rsidRPr="007D61C9">
        <w:rPr>
          <w:color w:val="F78C6C"/>
          <w:lang w:val="en-US"/>
        </w:rPr>
        <w:br/>
      </w:r>
      <w:r w:rsidRPr="007D61C9">
        <w:rPr>
          <w:color w:val="F78C6C"/>
          <w:lang w:val="en-US"/>
        </w:rPr>
        <w:br/>
      </w:r>
      <w:proofErr w:type="spellStart"/>
      <w:r w:rsidRPr="007D61C9">
        <w:rPr>
          <w:color w:val="D6DEEB"/>
          <w:lang w:val="en-US"/>
        </w:rPr>
        <w:t>cactus_width</w:t>
      </w:r>
      <w:proofErr w:type="spellEnd"/>
      <w:r w:rsidRPr="007D61C9">
        <w:rPr>
          <w:color w:val="D6DEEB"/>
          <w:lang w:val="en-US"/>
        </w:rPr>
        <w:t xml:space="preserve"> </w:t>
      </w:r>
      <w:r w:rsidRPr="007D61C9">
        <w:rPr>
          <w:color w:val="C792EA"/>
          <w:lang w:val="en-US"/>
        </w:rPr>
        <w:t xml:space="preserve">= </w:t>
      </w:r>
      <w:r w:rsidRPr="007D61C9">
        <w:rPr>
          <w:color w:val="F78C6C"/>
          <w:lang w:val="en-US"/>
        </w:rPr>
        <w:t>20</w:t>
      </w:r>
      <w:r w:rsidRPr="007D61C9">
        <w:rPr>
          <w:color w:val="F78C6C"/>
          <w:lang w:val="en-US"/>
        </w:rPr>
        <w:br/>
      </w:r>
      <w:proofErr w:type="spellStart"/>
      <w:r w:rsidRPr="007D61C9">
        <w:rPr>
          <w:color w:val="D6DEEB"/>
          <w:lang w:val="en-US"/>
        </w:rPr>
        <w:t>cactus_height</w:t>
      </w:r>
      <w:proofErr w:type="spellEnd"/>
      <w:r w:rsidRPr="007D61C9">
        <w:rPr>
          <w:color w:val="D6DEEB"/>
          <w:lang w:val="en-US"/>
        </w:rPr>
        <w:t xml:space="preserve"> </w:t>
      </w:r>
      <w:r w:rsidRPr="007D61C9">
        <w:rPr>
          <w:color w:val="C792EA"/>
          <w:lang w:val="en-US"/>
        </w:rPr>
        <w:t xml:space="preserve">= </w:t>
      </w:r>
      <w:r w:rsidRPr="007D61C9">
        <w:rPr>
          <w:color w:val="F78C6C"/>
          <w:lang w:val="en-US"/>
        </w:rPr>
        <w:t>70</w:t>
      </w:r>
      <w:r w:rsidRPr="007D61C9">
        <w:rPr>
          <w:color w:val="F78C6C"/>
          <w:lang w:val="en-US"/>
        </w:rPr>
        <w:br/>
      </w:r>
      <w:proofErr w:type="spellStart"/>
      <w:r w:rsidRPr="007D61C9">
        <w:rPr>
          <w:color w:val="D6DEEB"/>
          <w:lang w:val="en-US"/>
        </w:rPr>
        <w:t>cactus_x</w:t>
      </w:r>
      <w:proofErr w:type="spellEnd"/>
      <w:r w:rsidRPr="007D61C9">
        <w:rPr>
          <w:color w:val="D6DEEB"/>
          <w:lang w:val="en-US"/>
        </w:rPr>
        <w:t xml:space="preserve"> </w:t>
      </w:r>
      <w:r w:rsidRPr="007D61C9">
        <w:rPr>
          <w:color w:val="C792EA"/>
          <w:lang w:val="en-US"/>
        </w:rPr>
        <w:t xml:space="preserve">= </w:t>
      </w:r>
      <w:proofErr w:type="spellStart"/>
      <w:r w:rsidRPr="007D61C9">
        <w:rPr>
          <w:color w:val="D6DEEB"/>
          <w:lang w:val="en-US"/>
        </w:rPr>
        <w:t>display_width</w:t>
      </w:r>
      <w:proofErr w:type="spellEnd"/>
      <w:r w:rsidRPr="007D61C9">
        <w:rPr>
          <w:color w:val="D6DEEB"/>
          <w:lang w:val="en-US"/>
        </w:rPr>
        <w:t xml:space="preserve"> </w:t>
      </w:r>
      <w:r w:rsidRPr="007D61C9">
        <w:rPr>
          <w:color w:val="C792EA"/>
          <w:lang w:val="en-US"/>
        </w:rPr>
        <w:t xml:space="preserve">- </w:t>
      </w:r>
      <w:r w:rsidRPr="007D61C9">
        <w:rPr>
          <w:color w:val="F78C6C"/>
          <w:lang w:val="en-US"/>
        </w:rPr>
        <w:t>50</w:t>
      </w:r>
      <w:r w:rsidRPr="007D61C9">
        <w:rPr>
          <w:color w:val="F78C6C"/>
          <w:lang w:val="en-US"/>
        </w:rPr>
        <w:br/>
      </w:r>
      <w:proofErr w:type="spellStart"/>
      <w:r w:rsidRPr="007D61C9">
        <w:rPr>
          <w:color w:val="D6DEEB"/>
          <w:lang w:val="en-US"/>
        </w:rPr>
        <w:t>cactus_y</w:t>
      </w:r>
      <w:proofErr w:type="spellEnd"/>
      <w:r w:rsidRPr="007D61C9">
        <w:rPr>
          <w:color w:val="D6DEEB"/>
          <w:lang w:val="en-US"/>
        </w:rPr>
        <w:t xml:space="preserve"> </w:t>
      </w:r>
      <w:r w:rsidRPr="007D61C9">
        <w:rPr>
          <w:color w:val="C792EA"/>
          <w:lang w:val="en-US"/>
        </w:rPr>
        <w:t xml:space="preserve">= </w:t>
      </w:r>
      <w:proofErr w:type="spellStart"/>
      <w:r w:rsidRPr="007D61C9">
        <w:rPr>
          <w:color w:val="D6DEEB"/>
          <w:lang w:val="en-US"/>
        </w:rPr>
        <w:t>display_height</w:t>
      </w:r>
      <w:proofErr w:type="spellEnd"/>
      <w:r w:rsidRPr="007D61C9">
        <w:rPr>
          <w:color w:val="D6DEEB"/>
          <w:lang w:val="en-US"/>
        </w:rPr>
        <w:t xml:space="preserve"> </w:t>
      </w:r>
      <w:r w:rsidRPr="007D61C9">
        <w:rPr>
          <w:color w:val="C792EA"/>
          <w:lang w:val="en-US"/>
        </w:rPr>
        <w:t xml:space="preserve">- </w:t>
      </w:r>
      <w:proofErr w:type="spellStart"/>
      <w:r w:rsidRPr="007D61C9">
        <w:rPr>
          <w:color w:val="D6DEEB"/>
          <w:lang w:val="en-US"/>
        </w:rPr>
        <w:t>cactus_height</w:t>
      </w:r>
      <w:proofErr w:type="spellEnd"/>
      <w:r w:rsidRPr="007D61C9">
        <w:rPr>
          <w:color w:val="D6DEEB"/>
          <w:lang w:val="en-US"/>
        </w:rPr>
        <w:t xml:space="preserve"> </w:t>
      </w:r>
      <w:r w:rsidRPr="007D61C9">
        <w:rPr>
          <w:color w:val="C792EA"/>
          <w:lang w:val="en-US"/>
        </w:rPr>
        <w:t xml:space="preserve">- </w:t>
      </w:r>
      <w:r w:rsidRPr="007D61C9">
        <w:rPr>
          <w:color w:val="F78C6C"/>
          <w:lang w:val="en-US"/>
        </w:rPr>
        <w:t>100</w:t>
      </w:r>
      <w:r w:rsidRPr="007D61C9">
        <w:rPr>
          <w:color w:val="F78C6C"/>
          <w:lang w:val="en-US"/>
        </w:rPr>
        <w:br/>
      </w:r>
      <w:r w:rsidRPr="007D61C9">
        <w:rPr>
          <w:color w:val="F78C6C"/>
          <w:lang w:val="en-US"/>
        </w:rPr>
        <w:br/>
      </w:r>
      <w:r w:rsidRPr="007D61C9">
        <w:rPr>
          <w:color w:val="D6DEEB"/>
          <w:lang w:val="en-US"/>
        </w:rPr>
        <w:t xml:space="preserve">clock </w:t>
      </w:r>
      <w:r w:rsidRPr="007D61C9">
        <w:rPr>
          <w:color w:val="C792EA"/>
          <w:lang w:val="en-US"/>
        </w:rPr>
        <w:t xml:space="preserve">= </w:t>
      </w:r>
      <w:proofErr w:type="spellStart"/>
      <w:proofErr w:type="gramStart"/>
      <w:r w:rsidRPr="007D61C9">
        <w:rPr>
          <w:color w:val="D6DEEB"/>
          <w:lang w:val="en-US"/>
        </w:rPr>
        <w:t>pygame</w:t>
      </w:r>
      <w:r w:rsidRPr="007D61C9">
        <w:rPr>
          <w:color w:val="C792EA"/>
          <w:lang w:val="en-US"/>
        </w:rPr>
        <w:t>.</w:t>
      </w:r>
      <w:r w:rsidRPr="007D61C9">
        <w:rPr>
          <w:color w:val="D6DEEB"/>
          <w:lang w:val="en-US"/>
        </w:rPr>
        <w:t>time</w:t>
      </w:r>
      <w:r w:rsidRPr="007D61C9">
        <w:rPr>
          <w:color w:val="C792EA"/>
          <w:lang w:val="en-US"/>
        </w:rPr>
        <w:t>.</w:t>
      </w:r>
      <w:r w:rsidRPr="007D61C9">
        <w:rPr>
          <w:color w:val="82AAFF"/>
          <w:lang w:val="en-US"/>
        </w:rPr>
        <w:t>Clock</w:t>
      </w:r>
      <w:proofErr w:type="spellEnd"/>
      <w:r w:rsidRPr="007D61C9">
        <w:rPr>
          <w:color w:val="82AAFF"/>
          <w:lang w:val="en-US"/>
        </w:rPr>
        <w:t>(</w:t>
      </w:r>
      <w:proofErr w:type="gramEnd"/>
      <w:r w:rsidRPr="007D61C9">
        <w:rPr>
          <w:color w:val="82AAFF"/>
          <w:lang w:val="en-US"/>
        </w:rPr>
        <w:t>)</w:t>
      </w:r>
      <w:r w:rsidRPr="007D61C9">
        <w:rPr>
          <w:color w:val="82AAFF"/>
          <w:lang w:val="en-US"/>
        </w:rPr>
        <w:br/>
      </w:r>
      <w:proofErr w:type="spellStart"/>
      <w:r w:rsidRPr="007D61C9">
        <w:rPr>
          <w:color w:val="D6DEEB"/>
          <w:lang w:val="en-US"/>
        </w:rPr>
        <w:t>make_jump</w:t>
      </w:r>
      <w:proofErr w:type="spellEnd"/>
      <w:r w:rsidRPr="007D61C9">
        <w:rPr>
          <w:color w:val="D6DEEB"/>
          <w:lang w:val="en-US"/>
        </w:rPr>
        <w:t xml:space="preserve"> </w:t>
      </w:r>
      <w:r w:rsidRPr="007D61C9">
        <w:rPr>
          <w:color w:val="C792EA"/>
          <w:lang w:val="en-US"/>
        </w:rPr>
        <w:t xml:space="preserve">= </w:t>
      </w:r>
      <w:r w:rsidRPr="007D61C9">
        <w:rPr>
          <w:i/>
          <w:iCs/>
          <w:color w:val="C792EA"/>
          <w:lang w:val="en-US"/>
        </w:rPr>
        <w:t>False</w:t>
      </w:r>
      <w:r w:rsidRPr="007D61C9">
        <w:rPr>
          <w:i/>
          <w:iCs/>
          <w:color w:val="C792EA"/>
          <w:lang w:val="en-US"/>
        </w:rPr>
        <w:br/>
      </w:r>
      <w:proofErr w:type="spellStart"/>
      <w:r w:rsidRPr="007D61C9">
        <w:rPr>
          <w:color w:val="D6DEEB"/>
          <w:lang w:val="en-US"/>
        </w:rPr>
        <w:t>jump_counter</w:t>
      </w:r>
      <w:proofErr w:type="spellEnd"/>
      <w:r w:rsidRPr="007D61C9">
        <w:rPr>
          <w:color w:val="D6DEEB"/>
          <w:lang w:val="en-US"/>
        </w:rPr>
        <w:t xml:space="preserve"> </w:t>
      </w:r>
      <w:r w:rsidRPr="007D61C9">
        <w:rPr>
          <w:color w:val="C792EA"/>
          <w:lang w:val="en-US"/>
        </w:rPr>
        <w:t xml:space="preserve">= </w:t>
      </w:r>
      <w:r w:rsidRPr="007D61C9">
        <w:rPr>
          <w:color w:val="F78C6C"/>
          <w:lang w:val="en-US"/>
        </w:rPr>
        <w:t>30</w:t>
      </w:r>
      <w:r w:rsidRPr="007D61C9">
        <w:rPr>
          <w:color w:val="F78C6C"/>
          <w:lang w:val="en-US"/>
        </w:rPr>
        <w:br/>
      </w:r>
      <w:r w:rsidRPr="007D61C9">
        <w:rPr>
          <w:color w:val="D6DEEB"/>
          <w:lang w:val="en-US"/>
        </w:rPr>
        <w:t xml:space="preserve">scores </w:t>
      </w:r>
      <w:r w:rsidRPr="007D61C9">
        <w:rPr>
          <w:color w:val="C792EA"/>
          <w:lang w:val="en-US"/>
        </w:rPr>
        <w:t xml:space="preserve">= </w:t>
      </w:r>
      <w:r w:rsidRPr="007D61C9">
        <w:rPr>
          <w:color w:val="F78C6C"/>
          <w:lang w:val="en-US"/>
        </w:rPr>
        <w:t>0</w:t>
      </w:r>
      <w:r w:rsidRPr="007D61C9">
        <w:rPr>
          <w:color w:val="F78C6C"/>
          <w:lang w:val="en-US"/>
        </w:rPr>
        <w:br/>
      </w:r>
      <w:proofErr w:type="spellStart"/>
      <w:r w:rsidRPr="007D61C9">
        <w:rPr>
          <w:color w:val="D6DEEB"/>
          <w:lang w:val="en-US"/>
        </w:rPr>
        <w:t>max_scores</w:t>
      </w:r>
      <w:proofErr w:type="spellEnd"/>
      <w:r w:rsidRPr="007D61C9">
        <w:rPr>
          <w:color w:val="D6DEEB"/>
          <w:lang w:val="en-US"/>
        </w:rPr>
        <w:t xml:space="preserve"> </w:t>
      </w:r>
      <w:r w:rsidRPr="007D61C9">
        <w:rPr>
          <w:color w:val="C792EA"/>
          <w:lang w:val="en-US"/>
        </w:rPr>
        <w:t xml:space="preserve">= </w:t>
      </w:r>
      <w:r w:rsidRPr="007D61C9">
        <w:rPr>
          <w:color w:val="F78C6C"/>
          <w:lang w:val="en-US"/>
        </w:rPr>
        <w:t>0</w:t>
      </w:r>
      <w:r w:rsidRPr="007D61C9">
        <w:rPr>
          <w:color w:val="F78C6C"/>
          <w:lang w:val="en-US"/>
        </w:rPr>
        <w:br/>
      </w:r>
      <w:proofErr w:type="spellStart"/>
      <w:r w:rsidRPr="007D61C9">
        <w:rPr>
          <w:color w:val="D6DEEB"/>
          <w:lang w:val="en-US"/>
        </w:rPr>
        <w:t>above_cactus</w:t>
      </w:r>
      <w:proofErr w:type="spellEnd"/>
      <w:r w:rsidRPr="007D61C9">
        <w:rPr>
          <w:color w:val="D6DEEB"/>
          <w:lang w:val="en-US"/>
        </w:rPr>
        <w:t xml:space="preserve"> </w:t>
      </w:r>
      <w:r w:rsidRPr="007D61C9">
        <w:rPr>
          <w:color w:val="C792EA"/>
          <w:lang w:val="en-US"/>
        </w:rPr>
        <w:t xml:space="preserve">= </w:t>
      </w:r>
      <w:r w:rsidRPr="007D61C9">
        <w:rPr>
          <w:i/>
          <w:iCs/>
          <w:color w:val="C792EA"/>
          <w:lang w:val="en-US"/>
        </w:rPr>
        <w:t>False</w:t>
      </w:r>
      <w:r w:rsidRPr="007D61C9">
        <w:rPr>
          <w:i/>
          <w:iCs/>
          <w:color w:val="C792EA"/>
          <w:lang w:val="en-US"/>
        </w:rPr>
        <w:br/>
      </w:r>
      <w:proofErr w:type="spellStart"/>
      <w:r w:rsidRPr="007D61C9">
        <w:rPr>
          <w:color w:val="D6DEEB"/>
          <w:lang w:val="en-US"/>
        </w:rPr>
        <w:t>max_above</w:t>
      </w:r>
      <w:proofErr w:type="spellEnd"/>
      <w:r w:rsidRPr="007D61C9">
        <w:rPr>
          <w:color w:val="D6DEEB"/>
          <w:lang w:val="en-US"/>
        </w:rPr>
        <w:t xml:space="preserve"> </w:t>
      </w:r>
      <w:r w:rsidRPr="007D61C9">
        <w:rPr>
          <w:color w:val="C792EA"/>
          <w:lang w:val="en-US"/>
        </w:rPr>
        <w:t xml:space="preserve">= </w:t>
      </w:r>
      <w:r w:rsidRPr="007D61C9">
        <w:rPr>
          <w:color w:val="F78C6C"/>
          <w:lang w:val="en-US"/>
        </w:rPr>
        <w:t>0</w:t>
      </w:r>
    </w:p>
    <w:p w:rsidR="007D61C9" w:rsidRDefault="007D61C9" w:rsidP="00492710">
      <w:pPr>
        <w:pStyle w:val="a5"/>
        <w:rPr>
          <w:sz w:val="28"/>
          <w:lang w:val="en-US"/>
        </w:rPr>
      </w:pPr>
      <w:r>
        <w:rPr>
          <w:sz w:val="28"/>
          <w:lang w:val="en-US"/>
        </w:rPr>
        <w:t xml:space="preserve"> </w:t>
      </w:r>
    </w:p>
    <w:p w:rsidR="007D61C9" w:rsidRDefault="007D61C9" w:rsidP="00492710">
      <w:pPr>
        <w:pStyle w:val="a5"/>
        <w:rPr>
          <w:sz w:val="28"/>
          <w:lang w:val="en-US"/>
        </w:rPr>
      </w:pPr>
      <w:r>
        <w:rPr>
          <w:sz w:val="28"/>
          <w:lang w:val="en-US"/>
        </w:rPr>
        <w:t>If you know python well and you can read the code, you can easily understand and write your own code! Good luck! Here you can find all my code.</w:t>
      </w:r>
    </w:p>
    <w:p w:rsidR="007D61C9" w:rsidRDefault="007D61C9" w:rsidP="00492710">
      <w:pPr>
        <w:pStyle w:val="a5"/>
        <w:rPr>
          <w:sz w:val="28"/>
          <w:lang w:val="en-US"/>
        </w:rPr>
      </w:pPr>
    </w:p>
    <w:p w:rsidR="007D61C9" w:rsidRPr="007D61C9" w:rsidRDefault="007D61C9" w:rsidP="007D61C9">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val="en-US" w:eastAsia="ru-RU"/>
        </w:rPr>
      </w:pPr>
      <w:proofErr w:type="gramStart"/>
      <w:r w:rsidRPr="007D61C9">
        <w:rPr>
          <w:rFonts w:ascii="Courier New" w:eastAsia="Times New Roman" w:hAnsi="Courier New" w:cs="Courier New"/>
          <w:i/>
          <w:iCs/>
          <w:color w:val="C792EA"/>
          <w:sz w:val="20"/>
          <w:szCs w:val="20"/>
          <w:lang w:val="en-US" w:eastAsia="ru-RU"/>
        </w:rPr>
        <w:t>import</w:t>
      </w:r>
      <w:proofErr w:type="gramEnd"/>
      <w:r w:rsidRPr="007D61C9">
        <w:rPr>
          <w:rFonts w:ascii="Courier New" w:eastAsia="Times New Roman" w:hAnsi="Courier New" w:cs="Courier New"/>
          <w:i/>
          <w:iCs/>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pygame</w:t>
      </w:r>
      <w:proofErr w:type="spellEnd"/>
      <w:r w:rsidRPr="007D61C9">
        <w:rPr>
          <w:rFonts w:ascii="Courier New" w:eastAsia="Times New Roman" w:hAnsi="Courier New" w:cs="Courier New"/>
          <w:color w:val="D6DEEB"/>
          <w:sz w:val="20"/>
          <w:szCs w:val="20"/>
          <w:lang w:val="en-US" w:eastAsia="ru-RU"/>
        </w:rPr>
        <w:br/>
      </w:r>
      <w:r w:rsidRPr="007D61C9">
        <w:rPr>
          <w:rFonts w:ascii="Courier New" w:eastAsia="Times New Roman" w:hAnsi="Courier New" w:cs="Courier New"/>
          <w:i/>
          <w:iCs/>
          <w:color w:val="C792EA"/>
          <w:sz w:val="20"/>
          <w:szCs w:val="20"/>
          <w:lang w:val="en-US" w:eastAsia="ru-RU"/>
        </w:rPr>
        <w:t xml:space="preserve">import </w:t>
      </w:r>
      <w:r w:rsidRPr="007D61C9">
        <w:rPr>
          <w:rFonts w:ascii="Courier New" w:eastAsia="Times New Roman" w:hAnsi="Courier New" w:cs="Courier New"/>
          <w:color w:val="D6DEEB"/>
          <w:sz w:val="20"/>
          <w:szCs w:val="20"/>
          <w:lang w:val="en-US" w:eastAsia="ru-RU"/>
        </w:rPr>
        <w:t>random</w:t>
      </w:r>
      <w:r w:rsidRPr="007D61C9">
        <w:rPr>
          <w:rFonts w:ascii="Courier New" w:eastAsia="Times New Roman" w:hAnsi="Courier New" w:cs="Courier New"/>
          <w:color w:val="D6DEEB"/>
          <w:sz w:val="20"/>
          <w:szCs w:val="20"/>
          <w:lang w:val="en-US" w:eastAsia="ru-RU"/>
        </w:rPr>
        <w:br/>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init</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r>
      <w:proofErr w:type="spellStart"/>
      <w:r w:rsidRPr="007D61C9">
        <w:rPr>
          <w:rFonts w:ascii="Courier New" w:eastAsia="Times New Roman" w:hAnsi="Courier New" w:cs="Courier New"/>
          <w:color w:val="D6DEEB"/>
          <w:sz w:val="20"/>
          <w:szCs w:val="20"/>
          <w:lang w:val="en-US" w:eastAsia="ru-RU"/>
        </w:rPr>
        <w:t>display_width</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800</w:t>
      </w:r>
      <w:r w:rsidRPr="007D61C9">
        <w:rPr>
          <w:rFonts w:ascii="Courier New" w:eastAsia="Times New Roman" w:hAnsi="Courier New" w:cs="Courier New"/>
          <w:color w:val="F78C6C"/>
          <w:sz w:val="20"/>
          <w:szCs w:val="20"/>
          <w:lang w:val="en-US" w:eastAsia="ru-RU"/>
        </w:rPr>
        <w:br/>
      </w:r>
      <w:proofErr w:type="spellStart"/>
      <w:r w:rsidRPr="007D61C9">
        <w:rPr>
          <w:rFonts w:ascii="Courier New" w:eastAsia="Times New Roman" w:hAnsi="Courier New" w:cs="Courier New"/>
          <w:color w:val="D6DEEB"/>
          <w:sz w:val="20"/>
          <w:szCs w:val="20"/>
          <w:lang w:val="en-US" w:eastAsia="ru-RU"/>
        </w:rPr>
        <w:t>display_height</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600</w:t>
      </w:r>
      <w:r w:rsidRPr="007D61C9">
        <w:rPr>
          <w:rFonts w:ascii="Courier New" w:eastAsia="Times New Roman" w:hAnsi="Courier New" w:cs="Courier New"/>
          <w:color w:val="F78C6C"/>
          <w:sz w:val="20"/>
          <w:szCs w:val="20"/>
          <w:lang w:val="en-US" w:eastAsia="ru-RU"/>
        </w:rPr>
        <w:br/>
      </w:r>
      <w:r w:rsidRPr="007D61C9">
        <w:rPr>
          <w:rFonts w:ascii="Courier New" w:eastAsia="Times New Roman" w:hAnsi="Courier New" w:cs="Courier New"/>
          <w:color w:val="F78C6C"/>
          <w:sz w:val="20"/>
          <w:szCs w:val="20"/>
          <w:lang w:val="en-US" w:eastAsia="ru-RU"/>
        </w:rPr>
        <w:br/>
      </w:r>
      <w:r w:rsidRPr="007D61C9">
        <w:rPr>
          <w:rFonts w:ascii="Courier New" w:eastAsia="Times New Roman" w:hAnsi="Courier New" w:cs="Courier New"/>
          <w:color w:val="D6DEEB"/>
          <w:sz w:val="20"/>
          <w:szCs w:val="20"/>
          <w:lang w:val="en-US" w:eastAsia="ru-RU"/>
        </w:rPr>
        <w:t xml:space="preserve">display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display</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set_mode</w:t>
      </w:r>
      <w:proofErr w:type="spellEnd"/>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display_width</w:t>
      </w:r>
      <w:proofErr w:type="spellEnd"/>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display_height</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display</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set_caption</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ECC48D"/>
          <w:sz w:val="20"/>
          <w:szCs w:val="20"/>
          <w:lang w:val="en-US" w:eastAsia="ru-RU"/>
        </w:rPr>
        <w:t>"Run, Dino! Run!"</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mixer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music</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load</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ECC48D"/>
          <w:sz w:val="20"/>
          <w:szCs w:val="20"/>
          <w:lang w:val="en-US" w:eastAsia="ru-RU"/>
        </w:rPr>
        <w:t>"background.mp3"</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mixer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music</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set_volume</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F78C6C"/>
          <w:sz w:val="20"/>
          <w:szCs w:val="20"/>
          <w:lang w:val="en-US" w:eastAsia="ru-RU"/>
        </w:rPr>
        <w:t>0.4</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r>
      <w:proofErr w:type="spellStart"/>
      <w:r w:rsidRPr="007D61C9">
        <w:rPr>
          <w:rFonts w:ascii="Courier New" w:eastAsia="Times New Roman" w:hAnsi="Courier New" w:cs="Courier New"/>
          <w:color w:val="D6DEEB"/>
          <w:sz w:val="20"/>
          <w:szCs w:val="20"/>
          <w:lang w:val="en-US" w:eastAsia="ru-RU"/>
        </w:rPr>
        <w:t>jump_sound</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mixer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Sound</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ECC48D"/>
          <w:sz w:val="20"/>
          <w:szCs w:val="20"/>
          <w:lang w:val="en-US" w:eastAsia="ru-RU"/>
        </w:rPr>
        <w:t>"Rrr.wav"</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mixer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Sound</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set_volume</w:t>
      </w:r>
      <w:proofErr w:type="spellEnd"/>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jump_sound</w:t>
      </w:r>
      <w:proofErr w:type="spellEnd"/>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0.4</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proofErr w:type="spellStart"/>
      <w:r w:rsidRPr="007D61C9">
        <w:rPr>
          <w:rFonts w:ascii="Courier New" w:eastAsia="Times New Roman" w:hAnsi="Courier New" w:cs="Courier New"/>
          <w:color w:val="D6DEEB"/>
          <w:sz w:val="20"/>
          <w:szCs w:val="20"/>
          <w:lang w:val="en-US" w:eastAsia="ru-RU"/>
        </w:rPr>
        <w:t>fall_sound</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mixer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Sound</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ECC48D"/>
          <w:sz w:val="20"/>
          <w:szCs w:val="20"/>
          <w:lang w:val="en-US" w:eastAsia="ru-RU"/>
        </w:rPr>
        <w:t>"Bdish.wav"</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mixer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Sound</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set_volume</w:t>
      </w:r>
      <w:proofErr w:type="spellEnd"/>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fall_sound</w:t>
      </w:r>
      <w:proofErr w:type="spellEnd"/>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0.8</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proofErr w:type="spellStart"/>
      <w:r w:rsidRPr="007D61C9">
        <w:rPr>
          <w:rFonts w:ascii="Courier New" w:eastAsia="Times New Roman" w:hAnsi="Courier New" w:cs="Courier New"/>
          <w:color w:val="D6DEEB"/>
          <w:sz w:val="20"/>
          <w:szCs w:val="20"/>
          <w:lang w:val="en-US" w:eastAsia="ru-RU"/>
        </w:rPr>
        <w:t>loss_sound</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mixer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Sound</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ECC48D"/>
          <w:sz w:val="20"/>
          <w:szCs w:val="20"/>
          <w:lang w:val="en-US" w:eastAsia="ru-RU"/>
        </w:rPr>
        <w:t>"loss.wav"</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D6DEEB"/>
          <w:sz w:val="20"/>
          <w:szCs w:val="20"/>
          <w:lang w:val="en-US" w:eastAsia="ru-RU"/>
        </w:rPr>
        <w:t xml:space="preserve">icon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image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load</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ECC48D"/>
          <w:sz w:val="20"/>
          <w:szCs w:val="20"/>
          <w:lang w:val="en-US" w:eastAsia="ru-RU"/>
        </w:rPr>
        <w:t>"icon.jpg"</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display</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set_icon</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D6DEEB"/>
          <w:sz w:val="20"/>
          <w:szCs w:val="20"/>
          <w:lang w:val="en-US" w:eastAsia="ru-RU"/>
        </w:rPr>
        <w:t>icon</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r>
      <w:proofErr w:type="spellStart"/>
      <w:r w:rsidRPr="007D61C9">
        <w:rPr>
          <w:rFonts w:ascii="Courier New" w:eastAsia="Times New Roman" w:hAnsi="Courier New" w:cs="Courier New"/>
          <w:color w:val="D6DEEB"/>
          <w:sz w:val="20"/>
          <w:szCs w:val="20"/>
          <w:lang w:val="en-US" w:eastAsia="ru-RU"/>
        </w:rPr>
        <w:t>cactus_img</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image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load</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ECC48D"/>
          <w:sz w:val="20"/>
          <w:szCs w:val="20"/>
          <w:lang w:val="en-US" w:eastAsia="ru-RU"/>
        </w:rPr>
        <w:t>"Cactus0.png"</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image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load</w:t>
      </w:r>
      <w:proofErr w:type="spellEnd"/>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color w:val="ECC48D"/>
          <w:sz w:val="20"/>
          <w:szCs w:val="20"/>
          <w:lang w:val="en-US" w:eastAsia="ru-RU"/>
        </w:rPr>
        <w:t>"Cactus1.png"</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image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load</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ECC48D"/>
          <w:sz w:val="20"/>
          <w:szCs w:val="20"/>
          <w:lang w:val="en-US" w:eastAsia="ru-RU"/>
        </w:rPr>
        <w:t>"Cactus2.png"</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proofErr w:type="spellStart"/>
      <w:r w:rsidRPr="007D61C9">
        <w:rPr>
          <w:rFonts w:ascii="Courier New" w:eastAsia="Times New Roman" w:hAnsi="Courier New" w:cs="Courier New"/>
          <w:color w:val="D6DEEB"/>
          <w:sz w:val="20"/>
          <w:szCs w:val="20"/>
          <w:lang w:val="en-US" w:eastAsia="ru-RU"/>
        </w:rPr>
        <w:t>cactus_options</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F78C6C"/>
          <w:sz w:val="20"/>
          <w:szCs w:val="20"/>
          <w:lang w:val="en-US" w:eastAsia="ru-RU"/>
        </w:rPr>
        <w:t>69</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449</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37</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410</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40</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420</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proofErr w:type="spellStart"/>
      <w:r w:rsidRPr="007D61C9">
        <w:rPr>
          <w:rFonts w:ascii="Courier New" w:eastAsia="Times New Roman" w:hAnsi="Courier New" w:cs="Courier New"/>
          <w:color w:val="D6DEEB"/>
          <w:sz w:val="20"/>
          <w:szCs w:val="20"/>
          <w:lang w:val="en-US" w:eastAsia="ru-RU"/>
        </w:rPr>
        <w:t>stone_img</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image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load</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ECC48D"/>
          <w:sz w:val="20"/>
          <w:szCs w:val="20"/>
          <w:lang w:val="en-US" w:eastAsia="ru-RU"/>
        </w:rPr>
        <w:t>"Stone0.png"</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image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load</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ECC48D"/>
          <w:sz w:val="20"/>
          <w:szCs w:val="20"/>
          <w:lang w:val="en-US" w:eastAsia="ru-RU"/>
        </w:rPr>
        <w:t>"Stone1.png"</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proofErr w:type="spellStart"/>
      <w:r w:rsidRPr="007D61C9">
        <w:rPr>
          <w:rFonts w:ascii="Courier New" w:eastAsia="Times New Roman" w:hAnsi="Courier New" w:cs="Courier New"/>
          <w:color w:val="D6DEEB"/>
          <w:sz w:val="20"/>
          <w:szCs w:val="20"/>
          <w:lang w:val="en-US" w:eastAsia="ru-RU"/>
        </w:rPr>
        <w:t>cloud_img</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image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load</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ECC48D"/>
          <w:sz w:val="20"/>
          <w:szCs w:val="20"/>
          <w:lang w:val="en-US" w:eastAsia="ru-RU"/>
        </w:rPr>
        <w:t>"Cloud0.png"</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image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load</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ECC48D"/>
          <w:sz w:val="20"/>
          <w:szCs w:val="20"/>
          <w:lang w:val="en-US" w:eastAsia="ru-RU"/>
        </w:rPr>
        <w:t>"Cloud1.png"</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proofErr w:type="spellStart"/>
      <w:r w:rsidRPr="007D61C9">
        <w:rPr>
          <w:rFonts w:ascii="Courier New" w:eastAsia="Times New Roman" w:hAnsi="Courier New" w:cs="Courier New"/>
          <w:color w:val="D6DEEB"/>
          <w:sz w:val="20"/>
          <w:szCs w:val="20"/>
          <w:lang w:val="en-US" w:eastAsia="ru-RU"/>
        </w:rPr>
        <w:t>dino_img</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image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load</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ECC48D"/>
          <w:sz w:val="20"/>
          <w:szCs w:val="20"/>
          <w:lang w:val="en-US" w:eastAsia="ru-RU"/>
        </w:rPr>
        <w:t>"Dino0.png"</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image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load</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ECC48D"/>
          <w:sz w:val="20"/>
          <w:szCs w:val="20"/>
          <w:lang w:val="en-US" w:eastAsia="ru-RU"/>
        </w:rPr>
        <w:t>"Dino1.png"</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5F7E97"/>
          <w:sz w:val="20"/>
          <w:szCs w:val="20"/>
          <w:lang w:val="en-US" w:eastAsia="ru-RU"/>
        </w:rPr>
        <w:t>,</w:t>
      </w:r>
      <w:r w:rsidRPr="007D61C9">
        <w:rPr>
          <w:rFonts w:ascii="Courier New" w:eastAsia="Times New Roman" w:hAnsi="Courier New" w:cs="Courier New"/>
          <w:color w:val="5F7E97"/>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image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load</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ECC48D"/>
          <w:sz w:val="20"/>
          <w:szCs w:val="20"/>
          <w:lang w:val="en-US" w:eastAsia="ru-RU"/>
        </w:rPr>
        <w:t>"Dino2.png"</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image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load</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ECC48D"/>
          <w:sz w:val="20"/>
          <w:szCs w:val="20"/>
          <w:lang w:val="en-US" w:eastAsia="ru-RU"/>
        </w:rPr>
        <w:t>"Dino3.png"</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5F7E97"/>
          <w:sz w:val="20"/>
          <w:szCs w:val="20"/>
          <w:lang w:val="en-US" w:eastAsia="ru-RU"/>
        </w:rPr>
        <w:t>,</w:t>
      </w:r>
      <w:r w:rsidRPr="007D61C9">
        <w:rPr>
          <w:rFonts w:ascii="Courier New" w:eastAsia="Times New Roman" w:hAnsi="Courier New" w:cs="Courier New"/>
          <w:color w:val="5F7E97"/>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image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load</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ECC48D"/>
          <w:sz w:val="20"/>
          <w:szCs w:val="20"/>
          <w:lang w:val="en-US" w:eastAsia="ru-RU"/>
        </w:rPr>
        <w:t>"Dino4.png"</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r>
      <w:proofErr w:type="spellStart"/>
      <w:r w:rsidRPr="007D61C9">
        <w:rPr>
          <w:rFonts w:ascii="Courier New" w:eastAsia="Times New Roman" w:hAnsi="Courier New" w:cs="Courier New"/>
          <w:color w:val="D6DEEB"/>
          <w:sz w:val="20"/>
          <w:szCs w:val="20"/>
          <w:lang w:val="en-US" w:eastAsia="ru-RU"/>
        </w:rPr>
        <w:t>health_image</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image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load</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ECC48D"/>
          <w:sz w:val="20"/>
          <w:szCs w:val="20"/>
          <w:lang w:val="en-US" w:eastAsia="ru-RU"/>
        </w:rPr>
        <w:t>"heart.png"</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proofErr w:type="spellStart"/>
      <w:r w:rsidRPr="007D61C9">
        <w:rPr>
          <w:rFonts w:ascii="Courier New" w:eastAsia="Times New Roman" w:hAnsi="Courier New" w:cs="Courier New"/>
          <w:color w:val="D6DEEB"/>
          <w:sz w:val="20"/>
          <w:szCs w:val="20"/>
          <w:lang w:val="en-US" w:eastAsia="ru-RU"/>
        </w:rPr>
        <w:lastRenderedPageBreak/>
        <w:t>health_image</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transform</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scale</w:t>
      </w:r>
      <w:proofErr w:type="spellEnd"/>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health_image</w:t>
      </w:r>
      <w:proofErr w:type="spellEnd"/>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F78C6C"/>
          <w:sz w:val="20"/>
          <w:szCs w:val="20"/>
          <w:lang w:val="en-US" w:eastAsia="ru-RU"/>
        </w:rPr>
        <w:t>30</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30</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proofErr w:type="spellStart"/>
      <w:r w:rsidRPr="007D61C9">
        <w:rPr>
          <w:rFonts w:ascii="Courier New" w:eastAsia="Times New Roman" w:hAnsi="Courier New" w:cs="Courier New"/>
          <w:color w:val="D6DEEB"/>
          <w:sz w:val="20"/>
          <w:szCs w:val="20"/>
          <w:lang w:val="en-US" w:eastAsia="ru-RU"/>
        </w:rPr>
        <w:t>img_counter</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0</w:t>
      </w:r>
      <w:r w:rsidRPr="007D61C9">
        <w:rPr>
          <w:rFonts w:ascii="Courier New" w:eastAsia="Times New Roman" w:hAnsi="Courier New" w:cs="Courier New"/>
          <w:color w:val="F78C6C"/>
          <w:sz w:val="20"/>
          <w:szCs w:val="20"/>
          <w:lang w:val="en-US" w:eastAsia="ru-RU"/>
        </w:rPr>
        <w:br/>
      </w:r>
      <w:r w:rsidRPr="007D61C9">
        <w:rPr>
          <w:rFonts w:ascii="Courier New" w:eastAsia="Times New Roman" w:hAnsi="Courier New" w:cs="Courier New"/>
          <w:color w:val="D6DEEB"/>
          <w:sz w:val="20"/>
          <w:szCs w:val="20"/>
          <w:lang w:val="en-US" w:eastAsia="ru-RU"/>
        </w:rPr>
        <w:t xml:space="preserve">health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5</w:t>
      </w:r>
      <w:r w:rsidRPr="007D61C9">
        <w:rPr>
          <w:rFonts w:ascii="Courier New" w:eastAsia="Times New Roman" w:hAnsi="Courier New" w:cs="Courier New"/>
          <w:color w:val="F78C6C"/>
          <w:sz w:val="20"/>
          <w:szCs w:val="20"/>
          <w:lang w:val="en-US" w:eastAsia="ru-RU"/>
        </w:rPr>
        <w:br/>
      </w:r>
      <w:r w:rsidRPr="007D61C9">
        <w:rPr>
          <w:rFonts w:ascii="Courier New" w:eastAsia="Times New Roman" w:hAnsi="Courier New" w:cs="Courier New"/>
          <w:color w:val="F78C6C"/>
          <w:sz w:val="20"/>
          <w:szCs w:val="20"/>
          <w:lang w:val="en-US" w:eastAsia="ru-RU"/>
        </w:rPr>
        <w:br/>
      </w:r>
      <w:r w:rsidRPr="007D61C9">
        <w:rPr>
          <w:rFonts w:ascii="Courier New" w:eastAsia="Times New Roman" w:hAnsi="Courier New" w:cs="Courier New"/>
          <w:color w:val="F78C6C"/>
          <w:sz w:val="20"/>
          <w:szCs w:val="20"/>
          <w:lang w:val="en-US" w:eastAsia="ru-RU"/>
        </w:rPr>
        <w:br/>
      </w:r>
      <w:r w:rsidRPr="007D61C9">
        <w:rPr>
          <w:rFonts w:ascii="Courier New" w:eastAsia="Times New Roman" w:hAnsi="Courier New" w:cs="Courier New"/>
          <w:i/>
          <w:iCs/>
          <w:color w:val="C792EA"/>
          <w:sz w:val="20"/>
          <w:szCs w:val="20"/>
          <w:lang w:val="en-US" w:eastAsia="ru-RU"/>
        </w:rPr>
        <w:t xml:space="preserve">class </w:t>
      </w:r>
      <w:r w:rsidRPr="007D61C9">
        <w:rPr>
          <w:rFonts w:ascii="Courier New" w:eastAsia="Times New Roman" w:hAnsi="Courier New" w:cs="Courier New"/>
          <w:color w:val="FFCB8B"/>
          <w:sz w:val="20"/>
          <w:szCs w:val="20"/>
          <w:lang w:val="en-US" w:eastAsia="ru-RU"/>
        </w:rPr>
        <w:t>Object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i/>
          <w:iCs/>
          <w:color w:val="C792EA"/>
          <w:sz w:val="20"/>
          <w:szCs w:val="20"/>
          <w:lang w:val="en-US" w:eastAsia="ru-RU"/>
        </w:rPr>
        <w:t>def</w:t>
      </w:r>
      <w:proofErr w:type="spellEnd"/>
      <w:r w:rsidRPr="007D61C9">
        <w:rPr>
          <w:rFonts w:ascii="Courier New" w:eastAsia="Times New Roman" w:hAnsi="Courier New" w:cs="Courier New"/>
          <w:i/>
          <w:iCs/>
          <w:color w:val="C792EA"/>
          <w:sz w:val="20"/>
          <w:szCs w:val="20"/>
          <w:lang w:val="en-US" w:eastAsia="ru-RU"/>
        </w:rPr>
        <w:t xml:space="preserve"> </w:t>
      </w:r>
      <w:r w:rsidRPr="007D61C9">
        <w:rPr>
          <w:rFonts w:ascii="Courier New" w:eastAsia="Times New Roman" w:hAnsi="Courier New" w:cs="Courier New"/>
          <w:i/>
          <w:iCs/>
          <w:color w:val="82AAFF"/>
          <w:sz w:val="20"/>
          <w:szCs w:val="20"/>
          <w:lang w:val="en-US" w:eastAsia="ru-RU"/>
        </w:rPr>
        <w:t>__</w:t>
      </w:r>
      <w:proofErr w:type="spellStart"/>
      <w:r w:rsidRPr="007D61C9">
        <w:rPr>
          <w:rFonts w:ascii="Courier New" w:eastAsia="Times New Roman" w:hAnsi="Courier New" w:cs="Courier New"/>
          <w:i/>
          <w:iCs/>
          <w:color w:val="82AAFF"/>
          <w:sz w:val="20"/>
          <w:szCs w:val="20"/>
          <w:lang w:val="en-US" w:eastAsia="ru-RU"/>
        </w:rPr>
        <w:t>init</w:t>
      </w:r>
      <w:proofErr w:type="spellEnd"/>
      <w:r w:rsidRPr="007D61C9">
        <w:rPr>
          <w:rFonts w:ascii="Courier New" w:eastAsia="Times New Roman" w:hAnsi="Courier New" w:cs="Courier New"/>
          <w:i/>
          <w:iCs/>
          <w:color w:val="82AAFF"/>
          <w:sz w:val="20"/>
          <w:szCs w:val="20"/>
          <w:lang w:val="en-US" w:eastAsia="ru-RU"/>
        </w:rPr>
        <w:t>__</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i/>
          <w:iCs/>
          <w:color w:val="EF5350"/>
          <w:sz w:val="20"/>
          <w:szCs w:val="20"/>
          <w:lang w:val="en-US" w:eastAsia="ru-RU"/>
        </w:rPr>
        <w:t>self</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7FDBCA"/>
          <w:sz w:val="20"/>
          <w:szCs w:val="20"/>
          <w:lang w:val="en-US" w:eastAsia="ru-RU"/>
        </w:rPr>
        <w:t>x</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7FDBCA"/>
          <w:sz w:val="20"/>
          <w:szCs w:val="20"/>
          <w:lang w:val="en-US" w:eastAsia="ru-RU"/>
        </w:rPr>
        <w:t>y</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7FDBCA"/>
          <w:sz w:val="20"/>
          <w:szCs w:val="20"/>
          <w:lang w:val="en-US" w:eastAsia="ru-RU"/>
        </w:rPr>
        <w:t>width</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7FDBCA"/>
          <w:sz w:val="20"/>
          <w:szCs w:val="20"/>
          <w:lang w:val="en-US" w:eastAsia="ru-RU"/>
        </w:rPr>
        <w:t>image</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7FDBCA"/>
          <w:sz w:val="20"/>
          <w:szCs w:val="20"/>
          <w:lang w:val="en-US" w:eastAsia="ru-RU"/>
        </w:rPr>
        <w:t>speed</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i/>
          <w:iCs/>
          <w:color w:val="EF5350"/>
          <w:sz w:val="20"/>
          <w:szCs w:val="20"/>
          <w:lang w:val="en-US" w:eastAsia="ru-RU"/>
        </w:rPr>
        <w:t>self</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7FDBCA"/>
          <w:sz w:val="20"/>
          <w:szCs w:val="20"/>
          <w:lang w:val="en-US" w:eastAsia="ru-RU"/>
        </w:rPr>
        <w:t>x</w:t>
      </w:r>
      <w:r w:rsidRPr="007D61C9">
        <w:rPr>
          <w:rFonts w:ascii="Courier New" w:eastAsia="Times New Roman" w:hAnsi="Courier New" w:cs="Courier New"/>
          <w:color w:val="7FDBCA"/>
          <w:sz w:val="20"/>
          <w:szCs w:val="20"/>
          <w:lang w:val="en-US" w:eastAsia="ru-RU"/>
        </w:rPr>
        <w:br/>
        <w:t xml:space="preserve">        </w:t>
      </w:r>
      <w:proofErr w:type="spellStart"/>
      <w:r w:rsidRPr="007D61C9">
        <w:rPr>
          <w:rFonts w:ascii="Courier New" w:eastAsia="Times New Roman" w:hAnsi="Courier New" w:cs="Courier New"/>
          <w:i/>
          <w:iCs/>
          <w:color w:val="EF5350"/>
          <w:sz w:val="20"/>
          <w:szCs w:val="20"/>
          <w:lang w:val="en-US" w:eastAsia="ru-RU"/>
        </w:rPr>
        <w:t>self</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y</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7FDBCA"/>
          <w:sz w:val="20"/>
          <w:szCs w:val="20"/>
          <w:lang w:val="en-US" w:eastAsia="ru-RU"/>
        </w:rPr>
        <w:t>y</w:t>
      </w:r>
      <w:r w:rsidRPr="007D61C9">
        <w:rPr>
          <w:rFonts w:ascii="Courier New" w:eastAsia="Times New Roman" w:hAnsi="Courier New" w:cs="Courier New"/>
          <w:color w:val="7FDBCA"/>
          <w:sz w:val="20"/>
          <w:szCs w:val="20"/>
          <w:lang w:val="en-US" w:eastAsia="ru-RU"/>
        </w:rPr>
        <w:br/>
        <w:t xml:space="preserve">        </w:t>
      </w:r>
      <w:proofErr w:type="spellStart"/>
      <w:r w:rsidRPr="007D61C9">
        <w:rPr>
          <w:rFonts w:ascii="Courier New" w:eastAsia="Times New Roman" w:hAnsi="Courier New" w:cs="Courier New"/>
          <w:i/>
          <w:iCs/>
          <w:color w:val="EF5350"/>
          <w:sz w:val="20"/>
          <w:szCs w:val="20"/>
          <w:lang w:val="en-US" w:eastAsia="ru-RU"/>
        </w:rPr>
        <w:t>self</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width</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7FDBCA"/>
          <w:sz w:val="20"/>
          <w:szCs w:val="20"/>
          <w:lang w:val="en-US" w:eastAsia="ru-RU"/>
        </w:rPr>
        <w:t>width</w:t>
      </w:r>
      <w:r w:rsidRPr="007D61C9">
        <w:rPr>
          <w:rFonts w:ascii="Courier New" w:eastAsia="Times New Roman" w:hAnsi="Courier New" w:cs="Courier New"/>
          <w:color w:val="7FDBCA"/>
          <w:sz w:val="20"/>
          <w:szCs w:val="20"/>
          <w:lang w:val="en-US" w:eastAsia="ru-RU"/>
        </w:rPr>
        <w:br/>
        <w:t xml:space="preserve">        </w:t>
      </w:r>
      <w:proofErr w:type="spellStart"/>
      <w:r w:rsidRPr="007D61C9">
        <w:rPr>
          <w:rFonts w:ascii="Courier New" w:eastAsia="Times New Roman" w:hAnsi="Courier New" w:cs="Courier New"/>
          <w:i/>
          <w:iCs/>
          <w:color w:val="EF5350"/>
          <w:sz w:val="20"/>
          <w:szCs w:val="20"/>
          <w:lang w:val="en-US" w:eastAsia="ru-RU"/>
        </w:rPr>
        <w:t>self</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image</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7FDBCA"/>
          <w:sz w:val="20"/>
          <w:szCs w:val="20"/>
          <w:lang w:val="en-US" w:eastAsia="ru-RU"/>
        </w:rPr>
        <w:t>image</w:t>
      </w:r>
      <w:r w:rsidRPr="007D61C9">
        <w:rPr>
          <w:rFonts w:ascii="Courier New" w:eastAsia="Times New Roman" w:hAnsi="Courier New" w:cs="Courier New"/>
          <w:color w:val="7FDBCA"/>
          <w:sz w:val="20"/>
          <w:szCs w:val="20"/>
          <w:lang w:val="en-US" w:eastAsia="ru-RU"/>
        </w:rPr>
        <w:br/>
        <w:t xml:space="preserve">        </w:t>
      </w:r>
      <w:proofErr w:type="spellStart"/>
      <w:r w:rsidRPr="007D61C9">
        <w:rPr>
          <w:rFonts w:ascii="Courier New" w:eastAsia="Times New Roman" w:hAnsi="Courier New" w:cs="Courier New"/>
          <w:i/>
          <w:iCs/>
          <w:color w:val="EF5350"/>
          <w:sz w:val="20"/>
          <w:szCs w:val="20"/>
          <w:lang w:val="en-US" w:eastAsia="ru-RU"/>
        </w:rPr>
        <w:t>self</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speed</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7FDBCA"/>
          <w:sz w:val="20"/>
          <w:szCs w:val="20"/>
          <w:lang w:val="en-US" w:eastAsia="ru-RU"/>
        </w:rPr>
        <w:t>speed</w:t>
      </w:r>
      <w:r w:rsidRPr="007D61C9">
        <w:rPr>
          <w:rFonts w:ascii="Courier New" w:eastAsia="Times New Roman" w:hAnsi="Courier New" w:cs="Courier New"/>
          <w:color w:val="7FDBCA"/>
          <w:sz w:val="20"/>
          <w:szCs w:val="20"/>
          <w:lang w:val="en-US" w:eastAsia="ru-RU"/>
        </w:rPr>
        <w:br/>
      </w:r>
      <w:r w:rsidRPr="007D61C9">
        <w:rPr>
          <w:rFonts w:ascii="Courier New" w:eastAsia="Times New Roman" w:hAnsi="Courier New" w:cs="Courier New"/>
          <w:color w:val="7FDBCA"/>
          <w:sz w:val="20"/>
          <w:szCs w:val="20"/>
          <w:lang w:val="en-US" w:eastAsia="ru-RU"/>
        </w:rPr>
        <w:br/>
        <w:t xml:space="preserve">    </w:t>
      </w:r>
      <w:proofErr w:type="spellStart"/>
      <w:r w:rsidRPr="007D61C9">
        <w:rPr>
          <w:rFonts w:ascii="Courier New" w:eastAsia="Times New Roman" w:hAnsi="Courier New" w:cs="Courier New"/>
          <w:i/>
          <w:iCs/>
          <w:color w:val="C792EA"/>
          <w:sz w:val="20"/>
          <w:szCs w:val="20"/>
          <w:lang w:val="en-US" w:eastAsia="ru-RU"/>
        </w:rPr>
        <w:t>def</w:t>
      </w:r>
      <w:proofErr w:type="spellEnd"/>
      <w:r w:rsidRPr="007D61C9">
        <w:rPr>
          <w:rFonts w:ascii="Courier New" w:eastAsia="Times New Roman" w:hAnsi="Courier New" w:cs="Courier New"/>
          <w:i/>
          <w:iCs/>
          <w:color w:val="C792EA"/>
          <w:sz w:val="20"/>
          <w:szCs w:val="20"/>
          <w:lang w:val="en-US" w:eastAsia="ru-RU"/>
        </w:rPr>
        <w:t xml:space="preserve"> </w:t>
      </w:r>
      <w:r w:rsidRPr="007D61C9">
        <w:rPr>
          <w:rFonts w:ascii="Courier New" w:eastAsia="Times New Roman" w:hAnsi="Courier New" w:cs="Courier New"/>
          <w:color w:val="82AAFF"/>
          <w:sz w:val="20"/>
          <w:szCs w:val="20"/>
          <w:lang w:val="en-US" w:eastAsia="ru-RU"/>
        </w:rPr>
        <w:t>move(</w:t>
      </w:r>
      <w:r w:rsidRPr="007D61C9">
        <w:rPr>
          <w:rFonts w:ascii="Courier New" w:eastAsia="Times New Roman" w:hAnsi="Courier New" w:cs="Courier New"/>
          <w:i/>
          <w:iCs/>
          <w:color w:val="EF5350"/>
          <w:sz w:val="20"/>
          <w:szCs w:val="20"/>
          <w:lang w:val="en-US" w:eastAsia="ru-RU"/>
        </w:rPr>
        <w:t>self</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i/>
          <w:iCs/>
          <w:color w:val="EF5350"/>
          <w:sz w:val="20"/>
          <w:szCs w:val="20"/>
          <w:lang w:val="en-US" w:eastAsia="ru-RU"/>
        </w:rPr>
        <w:t>self</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&gt;= -</w:t>
      </w:r>
      <w:proofErr w:type="spellStart"/>
      <w:r w:rsidRPr="007D61C9">
        <w:rPr>
          <w:rFonts w:ascii="Courier New" w:eastAsia="Times New Roman" w:hAnsi="Courier New" w:cs="Courier New"/>
          <w:i/>
          <w:iCs/>
          <w:color w:val="EF5350"/>
          <w:sz w:val="20"/>
          <w:szCs w:val="20"/>
          <w:lang w:val="en-US" w:eastAsia="ru-RU"/>
        </w:rPr>
        <w:t>self</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width</w:t>
      </w:r>
      <w:proofErr w:type="spellEnd"/>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display</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blit</w:t>
      </w:r>
      <w:proofErr w:type="spellEnd"/>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i/>
          <w:iCs/>
          <w:color w:val="EF5350"/>
          <w:sz w:val="20"/>
          <w:szCs w:val="20"/>
          <w:lang w:val="en-US" w:eastAsia="ru-RU"/>
        </w:rPr>
        <w:t>self</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image</w:t>
      </w:r>
      <w:proofErr w:type="spellEnd"/>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i/>
          <w:iCs/>
          <w:color w:val="EF5350"/>
          <w:sz w:val="20"/>
          <w:szCs w:val="20"/>
          <w:lang w:val="en-US" w:eastAsia="ru-RU"/>
        </w:rPr>
        <w:t>self</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x</w:t>
      </w:r>
      <w:proofErr w:type="spellEnd"/>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i/>
          <w:iCs/>
          <w:color w:val="EF5350"/>
          <w:sz w:val="20"/>
          <w:szCs w:val="20"/>
          <w:lang w:val="en-US" w:eastAsia="ru-RU"/>
        </w:rPr>
        <w:t>self</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y</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i/>
          <w:iCs/>
          <w:color w:val="EF5350"/>
          <w:sz w:val="20"/>
          <w:szCs w:val="20"/>
          <w:lang w:val="en-US" w:eastAsia="ru-RU"/>
        </w:rPr>
        <w:t>self</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i/>
          <w:iCs/>
          <w:color w:val="EF5350"/>
          <w:sz w:val="20"/>
          <w:szCs w:val="20"/>
          <w:lang w:val="en-US" w:eastAsia="ru-RU"/>
        </w:rPr>
        <w:t>self</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speed</w:t>
      </w:r>
      <w:proofErr w:type="spellEnd"/>
      <w:r w:rsidRPr="007D61C9">
        <w:rPr>
          <w:rFonts w:ascii="Courier New" w:eastAsia="Times New Roman" w:hAnsi="Courier New" w:cs="Courier New"/>
          <w:color w:val="D6DEEB"/>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return True</w:t>
      </w:r>
      <w:r w:rsidRPr="007D61C9">
        <w:rPr>
          <w:rFonts w:ascii="Courier New" w:eastAsia="Times New Roman" w:hAnsi="Courier New" w:cs="Courier New"/>
          <w:i/>
          <w:iCs/>
          <w:color w:val="C792EA"/>
          <w:sz w:val="20"/>
          <w:szCs w:val="20"/>
          <w:lang w:val="en-US" w:eastAsia="ru-RU"/>
        </w:rPr>
        <w:br/>
        <w:t xml:space="preserve">        else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return False</w:t>
      </w:r>
      <w:r w:rsidRPr="007D61C9">
        <w:rPr>
          <w:rFonts w:ascii="Courier New" w:eastAsia="Times New Roman" w:hAnsi="Courier New" w:cs="Courier New"/>
          <w:i/>
          <w:iCs/>
          <w:color w:val="C792EA"/>
          <w:sz w:val="20"/>
          <w:szCs w:val="20"/>
          <w:lang w:val="en-US" w:eastAsia="ru-RU"/>
        </w:rPr>
        <w:br/>
      </w:r>
      <w:r w:rsidRPr="007D61C9">
        <w:rPr>
          <w:rFonts w:ascii="Courier New" w:eastAsia="Times New Roman" w:hAnsi="Courier New" w:cs="Courier New"/>
          <w:i/>
          <w:iCs/>
          <w:color w:val="C792EA"/>
          <w:sz w:val="20"/>
          <w:szCs w:val="20"/>
          <w:lang w:val="en-US" w:eastAsia="ru-RU"/>
        </w:rPr>
        <w:br/>
        <w:t xml:space="preserve">    </w:t>
      </w:r>
      <w:proofErr w:type="spellStart"/>
      <w:r w:rsidRPr="007D61C9">
        <w:rPr>
          <w:rFonts w:ascii="Courier New" w:eastAsia="Times New Roman" w:hAnsi="Courier New" w:cs="Courier New"/>
          <w:i/>
          <w:iCs/>
          <w:color w:val="C792EA"/>
          <w:sz w:val="20"/>
          <w:szCs w:val="20"/>
          <w:lang w:val="en-US" w:eastAsia="ru-RU"/>
        </w:rPr>
        <w:t>def</w:t>
      </w:r>
      <w:proofErr w:type="spellEnd"/>
      <w:r w:rsidRPr="007D61C9">
        <w:rPr>
          <w:rFonts w:ascii="Courier New" w:eastAsia="Times New Roman" w:hAnsi="Courier New" w:cs="Courier New"/>
          <w:i/>
          <w:iCs/>
          <w:color w:val="C792EA"/>
          <w:sz w:val="20"/>
          <w:szCs w:val="20"/>
          <w:lang w:val="en-US" w:eastAsia="ru-RU"/>
        </w:rPr>
        <w:t xml:space="preserve"> </w:t>
      </w:r>
      <w:proofErr w:type="spellStart"/>
      <w:r w:rsidRPr="007D61C9">
        <w:rPr>
          <w:rFonts w:ascii="Courier New" w:eastAsia="Times New Roman" w:hAnsi="Courier New" w:cs="Courier New"/>
          <w:color w:val="82AAFF"/>
          <w:sz w:val="20"/>
          <w:szCs w:val="20"/>
          <w:lang w:val="en-US" w:eastAsia="ru-RU"/>
        </w:rPr>
        <w:t>return_self</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i/>
          <w:iCs/>
          <w:color w:val="EF5350"/>
          <w:sz w:val="20"/>
          <w:szCs w:val="20"/>
          <w:lang w:val="en-US" w:eastAsia="ru-RU"/>
        </w:rPr>
        <w:t>self</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7FDBCA"/>
          <w:sz w:val="20"/>
          <w:szCs w:val="20"/>
          <w:lang w:val="en-US" w:eastAsia="ru-RU"/>
        </w:rPr>
        <w:t>radius</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7FDBCA"/>
          <w:sz w:val="20"/>
          <w:szCs w:val="20"/>
          <w:lang w:val="en-US" w:eastAsia="ru-RU"/>
        </w:rPr>
        <w:t>y</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7FDBCA"/>
          <w:sz w:val="20"/>
          <w:szCs w:val="20"/>
          <w:lang w:val="en-US" w:eastAsia="ru-RU"/>
        </w:rPr>
        <w:t>width</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7FDBCA"/>
          <w:sz w:val="20"/>
          <w:szCs w:val="20"/>
          <w:lang w:val="en-US" w:eastAsia="ru-RU"/>
        </w:rPr>
        <w:t>image</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i/>
          <w:iCs/>
          <w:color w:val="EF5350"/>
          <w:sz w:val="20"/>
          <w:szCs w:val="20"/>
          <w:lang w:val="en-US" w:eastAsia="ru-RU"/>
        </w:rPr>
        <w:t>self</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7FDBCA"/>
          <w:sz w:val="20"/>
          <w:szCs w:val="20"/>
          <w:lang w:val="en-US" w:eastAsia="ru-RU"/>
        </w:rPr>
        <w:t>radius</w:t>
      </w:r>
      <w:r w:rsidRPr="007D61C9">
        <w:rPr>
          <w:rFonts w:ascii="Courier New" w:eastAsia="Times New Roman" w:hAnsi="Courier New" w:cs="Courier New"/>
          <w:color w:val="7FDBCA"/>
          <w:sz w:val="20"/>
          <w:szCs w:val="20"/>
          <w:lang w:val="en-US" w:eastAsia="ru-RU"/>
        </w:rPr>
        <w:br/>
        <w:t xml:space="preserve">        </w:t>
      </w:r>
      <w:proofErr w:type="spellStart"/>
      <w:r w:rsidRPr="007D61C9">
        <w:rPr>
          <w:rFonts w:ascii="Courier New" w:eastAsia="Times New Roman" w:hAnsi="Courier New" w:cs="Courier New"/>
          <w:i/>
          <w:iCs/>
          <w:color w:val="EF5350"/>
          <w:sz w:val="20"/>
          <w:szCs w:val="20"/>
          <w:lang w:val="en-US" w:eastAsia="ru-RU"/>
        </w:rPr>
        <w:t>self</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y</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7FDBCA"/>
          <w:sz w:val="20"/>
          <w:szCs w:val="20"/>
          <w:lang w:val="en-US" w:eastAsia="ru-RU"/>
        </w:rPr>
        <w:t>y</w:t>
      </w:r>
      <w:r w:rsidRPr="007D61C9">
        <w:rPr>
          <w:rFonts w:ascii="Courier New" w:eastAsia="Times New Roman" w:hAnsi="Courier New" w:cs="Courier New"/>
          <w:color w:val="7FDBCA"/>
          <w:sz w:val="20"/>
          <w:szCs w:val="20"/>
          <w:lang w:val="en-US" w:eastAsia="ru-RU"/>
        </w:rPr>
        <w:br/>
        <w:t xml:space="preserve">        </w:t>
      </w:r>
      <w:proofErr w:type="spellStart"/>
      <w:r w:rsidRPr="007D61C9">
        <w:rPr>
          <w:rFonts w:ascii="Courier New" w:eastAsia="Times New Roman" w:hAnsi="Courier New" w:cs="Courier New"/>
          <w:i/>
          <w:iCs/>
          <w:color w:val="EF5350"/>
          <w:sz w:val="20"/>
          <w:szCs w:val="20"/>
          <w:lang w:val="en-US" w:eastAsia="ru-RU"/>
        </w:rPr>
        <w:t>self</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width</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7FDBCA"/>
          <w:sz w:val="20"/>
          <w:szCs w:val="20"/>
          <w:lang w:val="en-US" w:eastAsia="ru-RU"/>
        </w:rPr>
        <w:t>width</w:t>
      </w:r>
      <w:r w:rsidRPr="007D61C9">
        <w:rPr>
          <w:rFonts w:ascii="Courier New" w:eastAsia="Times New Roman" w:hAnsi="Courier New" w:cs="Courier New"/>
          <w:color w:val="7FDBCA"/>
          <w:sz w:val="20"/>
          <w:szCs w:val="20"/>
          <w:lang w:val="en-US" w:eastAsia="ru-RU"/>
        </w:rPr>
        <w:br/>
        <w:t xml:space="preserve">        </w:t>
      </w:r>
      <w:proofErr w:type="spellStart"/>
      <w:r w:rsidRPr="007D61C9">
        <w:rPr>
          <w:rFonts w:ascii="Courier New" w:eastAsia="Times New Roman" w:hAnsi="Courier New" w:cs="Courier New"/>
          <w:i/>
          <w:iCs/>
          <w:color w:val="EF5350"/>
          <w:sz w:val="20"/>
          <w:szCs w:val="20"/>
          <w:lang w:val="en-US" w:eastAsia="ru-RU"/>
        </w:rPr>
        <w:t>self</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image</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7FDBCA"/>
          <w:sz w:val="20"/>
          <w:szCs w:val="20"/>
          <w:lang w:val="en-US" w:eastAsia="ru-RU"/>
        </w:rPr>
        <w:t>image</w:t>
      </w:r>
      <w:r w:rsidRPr="007D61C9">
        <w:rPr>
          <w:rFonts w:ascii="Courier New" w:eastAsia="Times New Roman" w:hAnsi="Courier New" w:cs="Courier New"/>
          <w:color w:val="7FDBCA"/>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display</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blit</w:t>
      </w:r>
      <w:proofErr w:type="spellEnd"/>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i/>
          <w:iCs/>
          <w:color w:val="EF5350"/>
          <w:sz w:val="20"/>
          <w:szCs w:val="20"/>
          <w:lang w:val="en-US" w:eastAsia="ru-RU"/>
        </w:rPr>
        <w:t>self</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image</w:t>
      </w:r>
      <w:proofErr w:type="spellEnd"/>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i/>
          <w:iCs/>
          <w:color w:val="EF5350"/>
          <w:sz w:val="20"/>
          <w:szCs w:val="20"/>
          <w:lang w:val="en-US" w:eastAsia="ru-RU"/>
        </w:rPr>
        <w:t>self</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x</w:t>
      </w:r>
      <w:proofErr w:type="spellEnd"/>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i/>
          <w:iCs/>
          <w:color w:val="EF5350"/>
          <w:sz w:val="20"/>
          <w:szCs w:val="20"/>
          <w:lang w:val="en-US" w:eastAsia="ru-RU"/>
        </w:rPr>
        <w:t>self</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y</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r>
      <w:proofErr w:type="spellStart"/>
      <w:r w:rsidRPr="007D61C9">
        <w:rPr>
          <w:rFonts w:ascii="Courier New" w:eastAsia="Times New Roman" w:hAnsi="Courier New" w:cs="Courier New"/>
          <w:color w:val="D6DEEB"/>
          <w:sz w:val="20"/>
          <w:szCs w:val="20"/>
          <w:lang w:val="en-US" w:eastAsia="ru-RU"/>
        </w:rPr>
        <w:t>user_width</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60</w:t>
      </w:r>
      <w:r w:rsidRPr="007D61C9">
        <w:rPr>
          <w:rFonts w:ascii="Courier New" w:eastAsia="Times New Roman" w:hAnsi="Courier New" w:cs="Courier New"/>
          <w:color w:val="F78C6C"/>
          <w:sz w:val="20"/>
          <w:szCs w:val="20"/>
          <w:lang w:val="en-US" w:eastAsia="ru-RU"/>
        </w:rPr>
        <w:br/>
      </w:r>
      <w:proofErr w:type="spellStart"/>
      <w:r w:rsidRPr="007D61C9">
        <w:rPr>
          <w:rFonts w:ascii="Courier New" w:eastAsia="Times New Roman" w:hAnsi="Courier New" w:cs="Courier New"/>
          <w:color w:val="D6DEEB"/>
          <w:sz w:val="20"/>
          <w:szCs w:val="20"/>
          <w:lang w:val="en-US" w:eastAsia="ru-RU"/>
        </w:rPr>
        <w:t>user_height</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100</w:t>
      </w:r>
      <w:r w:rsidRPr="007D61C9">
        <w:rPr>
          <w:rFonts w:ascii="Courier New" w:eastAsia="Times New Roman" w:hAnsi="Courier New" w:cs="Courier New"/>
          <w:color w:val="F78C6C"/>
          <w:sz w:val="20"/>
          <w:szCs w:val="20"/>
          <w:lang w:val="en-US" w:eastAsia="ru-RU"/>
        </w:rPr>
        <w:br/>
      </w:r>
      <w:proofErr w:type="spellStart"/>
      <w:r w:rsidRPr="007D61C9">
        <w:rPr>
          <w:rFonts w:ascii="Courier New" w:eastAsia="Times New Roman" w:hAnsi="Courier New" w:cs="Courier New"/>
          <w:color w:val="D6DEEB"/>
          <w:sz w:val="20"/>
          <w:szCs w:val="20"/>
          <w:lang w:val="en-US" w:eastAsia="ru-RU"/>
        </w:rPr>
        <w:t>user_x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display_width</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3</w:t>
      </w:r>
      <w:r w:rsidRPr="007D61C9">
        <w:rPr>
          <w:rFonts w:ascii="Courier New" w:eastAsia="Times New Roman" w:hAnsi="Courier New" w:cs="Courier New"/>
          <w:color w:val="F78C6C"/>
          <w:sz w:val="20"/>
          <w:szCs w:val="20"/>
          <w:lang w:val="en-US" w:eastAsia="ru-RU"/>
        </w:rPr>
        <w:br/>
      </w:r>
      <w:proofErr w:type="spellStart"/>
      <w:r w:rsidRPr="007D61C9">
        <w:rPr>
          <w:rFonts w:ascii="Courier New" w:eastAsia="Times New Roman" w:hAnsi="Courier New" w:cs="Courier New"/>
          <w:color w:val="D6DEEB"/>
          <w:sz w:val="20"/>
          <w:szCs w:val="20"/>
          <w:lang w:val="en-US" w:eastAsia="ru-RU"/>
        </w:rPr>
        <w:t>user_y</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display_height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user_height</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100</w:t>
      </w:r>
      <w:r w:rsidRPr="007D61C9">
        <w:rPr>
          <w:rFonts w:ascii="Courier New" w:eastAsia="Times New Roman" w:hAnsi="Courier New" w:cs="Courier New"/>
          <w:color w:val="F78C6C"/>
          <w:sz w:val="20"/>
          <w:szCs w:val="20"/>
          <w:lang w:val="en-US" w:eastAsia="ru-RU"/>
        </w:rPr>
        <w:br/>
      </w:r>
      <w:r w:rsidRPr="007D61C9">
        <w:rPr>
          <w:rFonts w:ascii="Courier New" w:eastAsia="Times New Roman" w:hAnsi="Courier New" w:cs="Courier New"/>
          <w:color w:val="F78C6C"/>
          <w:sz w:val="20"/>
          <w:szCs w:val="20"/>
          <w:lang w:val="en-US" w:eastAsia="ru-RU"/>
        </w:rPr>
        <w:br/>
      </w:r>
      <w:proofErr w:type="spellStart"/>
      <w:r w:rsidRPr="007D61C9">
        <w:rPr>
          <w:rFonts w:ascii="Courier New" w:eastAsia="Times New Roman" w:hAnsi="Courier New" w:cs="Courier New"/>
          <w:color w:val="D6DEEB"/>
          <w:sz w:val="20"/>
          <w:szCs w:val="20"/>
          <w:lang w:val="en-US" w:eastAsia="ru-RU"/>
        </w:rPr>
        <w:t>cactus_width</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20</w:t>
      </w:r>
      <w:r w:rsidRPr="007D61C9">
        <w:rPr>
          <w:rFonts w:ascii="Courier New" w:eastAsia="Times New Roman" w:hAnsi="Courier New" w:cs="Courier New"/>
          <w:color w:val="F78C6C"/>
          <w:sz w:val="20"/>
          <w:szCs w:val="20"/>
          <w:lang w:val="en-US" w:eastAsia="ru-RU"/>
        </w:rPr>
        <w:br/>
      </w:r>
      <w:proofErr w:type="spellStart"/>
      <w:r w:rsidRPr="007D61C9">
        <w:rPr>
          <w:rFonts w:ascii="Courier New" w:eastAsia="Times New Roman" w:hAnsi="Courier New" w:cs="Courier New"/>
          <w:color w:val="D6DEEB"/>
          <w:sz w:val="20"/>
          <w:szCs w:val="20"/>
          <w:lang w:val="en-US" w:eastAsia="ru-RU"/>
        </w:rPr>
        <w:t>cactus_height</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70</w:t>
      </w:r>
      <w:r w:rsidRPr="007D61C9">
        <w:rPr>
          <w:rFonts w:ascii="Courier New" w:eastAsia="Times New Roman" w:hAnsi="Courier New" w:cs="Courier New"/>
          <w:color w:val="F78C6C"/>
          <w:sz w:val="20"/>
          <w:szCs w:val="20"/>
          <w:lang w:val="en-US" w:eastAsia="ru-RU"/>
        </w:rPr>
        <w:br/>
      </w:r>
      <w:proofErr w:type="spellStart"/>
      <w:r w:rsidRPr="007D61C9">
        <w:rPr>
          <w:rFonts w:ascii="Courier New" w:eastAsia="Times New Roman" w:hAnsi="Courier New" w:cs="Courier New"/>
          <w:color w:val="D6DEEB"/>
          <w:sz w:val="20"/>
          <w:szCs w:val="20"/>
          <w:lang w:val="en-US" w:eastAsia="ru-RU"/>
        </w:rPr>
        <w:t>cactus_x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display_width</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50</w:t>
      </w:r>
      <w:r w:rsidRPr="007D61C9">
        <w:rPr>
          <w:rFonts w:ascii="Courier New" w:eastAsia="Times New Roman" w:hAnsi="Courier New" w:cs="Courier New"/>
          <w:color w:val="F78C6C"/>
          <w:sz w:val="20"/>
          <w:szCs w:val="20"/>
          <w:lang w:val="en-US" w:eastAsia="ru-RU"/>
        </w:rPr>
        <w:br/>
      </w:r>
      <w:proofErr w:type="spellStart"/>
      <w:r w:rsidRPr="007D61C9">
        <w:rPr>
          <w:rFonts w:ascii="Courier New" w:eastAsia="Times New Roman" w:hAnsi="Courier New" w:cs="Courier New"/>
          <w:color w:val="D6DEEB"/>
          <w:sz w:val="20"/>
          <w:szCs w:val="20"/>
          <w:lang w:val="en-US" w:eastAsia="ru-RU"/>
        </w:rPr>
        <w:t>cactus_y</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display_height</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cactus_height</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100</w:t>
      </w:r>
      <w:r w:rsidRPr="007D61C9">
        <w:rPr>
          <w:rFonts w:ascii="Courier New" w:eastAsia="Times New Roman" w:hAnsi="Courier New" w:cs="Courier New"/>
          <w:color w:val="F78C6C"/>
          <w:sz w:val="20"/>
          <w:szCs w:val="20"/>
          <w:lang w:val="en-US" w:eastAsia="ru-RU"/>
        </w:rPr>
        <w:br/>
      </w:r>
      <w:r w:rsidRPr="007D61C9">
        <w:rPr>
          <w:rFonts w:ascii="Courier New" w:eastAsia="Times New Roman" w:hAnsi="Courier New" w:cs="Courier New"/>
          <w:color w:val="F78C6C"/>
          <w:sz w:val="20"/>
          <w:szCs w:val="20"/>
          <w:lang w:val="en-US" w:eastAsia="ru-RU"/>
        </w:rPr>
        <w:br/>
      </w:r>
      <w:r w:rsidRPr="007D61C9">
        <w:rPr>
          <w:rFonts w:ascii="Courier New" w:eastAsia="Times New Roman" w:hAnsi="Courier New" w:cs="Courier New"/>
          <w:color w:val="D6DEEB"/>
          <w:sz w:val="20"/>
          <w:szCs w:val="20"/>
          <w:lang w:val="en-US" w:eastAsia="ru-RU"/>
        </w:rPr>
        <w:t xml:space="preserve">clock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time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Clock</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proofErr w:type="spellStart"/>
      <w:r w:rsidRPr="007D61C9">
        <w:rPr>
          <w:rFonts w:ascii="Courier New" w:eastAsia="Times New Roman" w:hAnsi="Courier New" w:cs="Courier New"/>
          <w:color w:val="D6DEEB"/>
          <w:sz w:val="20"/>
          <w:szCs w:val="20"/>
          <w:lang w:val="en-US" w:eastAsia="ru-RU"/>
        </w:rPr>
        <w:t>make_jump</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i/>
          <w:iCs/>
          <w:color w:val="C792EA"/>
          <w:sz w:val="20"/>
          <w:szCs w:val="20"/>
          <w:lang w:val="en-US" w:eastAsia="ru-RU"/>
        </w:rPr>
        <w:t>False</w:t>
      </w:r>
      <w:r w:rsidRPr="007D61C9">
        <w:rPr>
          <w:rFonts w:ascii="Courier New" w:eastAsia="Times New Roman" w:hAnsi="Courier New" w:cs="Courier New"/>
          <w:i/>
          <w:iCs/>
          <w:color w:val="C792EA"/>
          <w:sz w:val="20"/>
          <w:szCs w:val="20"/>
          <w:lang w:val="en-US" w:eastAsia="ru-RU"/>
        </w:rPr>
        <w:br/>
      </w:r>
      <w:proofErr w:type="spellStart"/>
      <w:r w:rsidRPr="007D61C9">
        <w:rPr>
          <w:rFonts w:ascii="Courier New" w:eastAsia="Times New Roman" w:hAnsi="Courier New" w:cs="Courier New"/>
          <w:color w:val="D6DEEB"/>
          <w:sz w:val="20"/>
          <w:szCs w:val="20"/>
          <w:lang w:val="en-US" w:eastAsia="ru-RU"/>
        </w:rPr>
        <w:t>jump_counter</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30</w:t>
      </w:r>
      <w:r w:rsidRPr="007D61C9">
        <w:rPr>
          <w:rFonts w:ascii="Courier New" w:eastAsia="Times New Roman" w:hAnsi="Courier New" w:cs="Courier New"/>
          <w:color w:val="F78C6C"/>
          <w:sz w:val="20"/>
          <w:szCs w:val="20"/>
          <w:lang w:val="en-US" w:eastAsia="ru-RU"/>
        </w:rPr>
        <w:br/>
      </w:r>
      <w:r w:rsidRPr="007D61C9">
        <w:rPr>
          <w:rFonts w:ascii="Courier New" w:eastAsia="Times New Roman" w:hAnsi="Courier New" w:cs="Courier New"/>
          <w:color w:val="D6DEEB"/>
          <w:sz w:val="20"/>
          <w:szCs w:val="20"/>
          <w:lang w:val="en-US" w:eastAsia="ru-RU"/>
        </w:rPr>
        <w:t xml:space="preserve">scores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0</w:t>
      </w:r>
      <w:r w:rsidRPr="007D61C9">
        <w:rPr>
          <w:rFonts w:ascii="Courier New" w:eastAsia="Times New Roman" w:hAnsi="Courier New" w:cs="Courier New"/>
          <w:color w:val="F78C6C"/>
          <w:sz w:val="20"/>
          <w:szCs w:val="20"/>
          <w:lang w:val="en-US" w:eastAsia="ru-RU"/>
        </w:rPr>
        <w:br/>
      </w:r>
      <w:proofErr w:type="spellStart"/>
      <w:r w:rsidRPr="007D61C9">
        <w:rPr>
          <w:rFonts w:ascii="Courier New" w:eastAsia="Times New Roman" w:hAnsi="Courier New" w:cs="Courier New"/>
          <w:color w:val="D6DEEB"/>
          <w:sz w:val="20"/>
          <w:szCs w:val="20"/>
          <w:lang w:val="en-US" w:eastAsia="ru-RU"/>
        </w:rPr>
        <w:t>max_scores</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0</w:t>
      </w:r>
      <w:r w:rsidRPr="007D61C9">
        <w:rPr>
          <w:rFonts w:ascii="Courier New" w:eastAsia="Times New Roman" w:hAnsi="Courier New" w:cs="Courier New"/>
          <w:color w:val="F78C6C"/>
          <w:sz w:val="20"/>
          <w:szCs w:val="20"/>
          <w:lang w:val="en-US" w:eastAsia="ru-RU"/>
        </w:rPr>
        <w:br/>
      </w:r>
      <w:proofErr w:type="spellStart"/>
      <w:r w:rsidRPr="007D61C9">
        <w:rPr>
          <w:rFonts w:ascii="Courier New" w:eastAsia="Times New Roman" w:hAnsi="Courier New" w:cs="Courier New"/>
          <w:color w:val="D6DEEB"/>
          <w:sz w:val="20"/>
          <w:szCs w:val="20"/>
          <w:lang w:val="en-US" w:eastAsia="ru-RU"/>
        </w:rPr>
        <w:t>above_cactus</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i/>
          <w:iCs/>
          <w:color w:val="C792EA"/>
          <w:sz w:val="20"/>
          <w:szCs w:val="20"/>
          <w:lang w:val="en-US" w:eastAsia="ru-RU"/>
        </w:rPr>
        <w:t>False</w:t>
      </w:r>
      <w:r w:rsidRPr="007D61C9">
        <w:rPr>
          <w:rFonts w:ascii="Courier New" w:eastAsia="Times New Roman" w:hAnsi="Courier New" w:cs="Courier New"/>
          <w:i/>
          <w:iCs/>
          <w:color w:val="C792EA"/>
          <w:sz w:val="20"/>
          <w:szCs w:val="20"/>
          <w:lang w:val="en-US" w:eastAsia="ru-RU"/>
        </w:rPr>
        <w:br/>
      </w:r>
      <w:proofErr w:type="spellStart"/>
      <w:r w:rsidRPr="007D61C9">
        <w:rPr>
          <w:rFonts w:ascii="Courier New" w:eastAsia="Times New Roman" w:hAnsi="Courier New" w:cs="Courier New"/>
          <w:color w:val="D6DEEB"/>
          <w:sz w:val="20"/>
          <w:szCs w:val="20"/>
          <w:lang w:val="en-US" w:eastAsia="ru-RU"/>
        </w:rPr>
        <w:t>max_above</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0</w:t>
      </w:r>
      <w:r w:rsidRPr="007D61C9">
        <w:rPr>
          <w:rFonts w:ascii="Courier New" w:eastAsia="Times New Roman" w:hAnsi="Courier New" w:cs="Courier New"/>
          <w:color w:val="F78C6C"/>
          <w:sz w:val="20"/>
          <w:szCs w:val="20"/>
          <w:lang w:val="en-US" w:eastAsia="ru-RU"/>
        </w:rPr>
        <w:br/>
      </w:r>
      <w:r w:rsidRPr="007D61C9">
        <w:rPr>
          <w:rFonts w:ascii="Courier New" w:eastAsia="Times New Roman" w:hAnsi="Courier New" w:cs="Courier New"/>
          <w:color w:val="F78C6C"/>
          <w:sz w:val="20"/>
          <w:szCs w:val="20"/>
          <w:lang w:val="en-US" w:eastAsia="ru-RU"/>
        </w:rPr>
        <w:br/>
      </w:r>
      <w:r w:rsidRPr="007D61C9">
        <w:rPr>
          <w:rFonts w:ascii="Courier New" w:eastAsia="Times New Roman" w:hAnsi="Courier New" w:cs="Courier New"/>
          <w:color w:val="F78C6C"/>
          <w:sz w:val="20"/>
          <w:szCs w:val="20"/>
          <w:lang w:val="en-US" w:eastAsia="ru-RU"/>
        </w:rPr>
        <w:br/>
      </w:r>
      <w:proofErr w:type="spellStart"/>
      <w:r w:rsidRPr="007D61C9">
        <w:rPr>
          <w:rFonts w:ascii="Courier New" w:eastAsia="Times New Roman" w:hAnsi="Courier New" w:cs="Courier New"/>
          <w:i/>
          <w:iCs/>
          <w:color w:val="C792EA"/>
          <w:sz w:val="20"/>
          <w:szCs w:val="20"/>
          <w:lang w:val="en-US" w:eastAsia="ru-RU"/>
        </w:rPr>
        <w:t>def</w:t>
      </w:r>
      <w:proofErr w:type="spellEnd"/>
      <w:r w:rsidRPr="007D61C9">
        <w:rPr>
          <w:rFonts w:ascii="Courier New" w:eastAsia="Times New Roman" w:hAnsi="Courier New" w:cs="Courier New"/>
          <w:i/>
          <w:iCs/>
          <w:color w:val="C792EA"/>
          <w:sz w:val="20"/>
          <w:szCs w:val="20"/>
          <w:lang w:val="en-US" w:eastAsia="ru-RU"/>
        </w:rPr>
        <w:t xml:space="preserve"> </w:t>
      </w:r>
      <w:proofErr w:type="spellStart"/>
      <w:r w:rsidRPr="007D61C9">
        <w:rPr>
          <w:rFonts w:ascii="Courier New" w:eastAsia="Times New Roman" w:hAnsi="Courier New" w:cs="Courier New"/>
          <w:color w:val="82AAFF"/>
          <w:sz w:val="20"/>
          <w:szCs w:val="20"/>
          <w:lang w:val="en-US" w:eastAsia="ru-RU"/>
        </w:rPr>
        <w:t>run_game</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global </w:t>
      </w:r>
      <w:proofErr w:type="spellStart"/>
      <w:r w:rsidRPr="007D61C9">
        <w:rPr>
          <w:rFonts w:ascii="Courier New" w:eastAsia="Times New Roman" w:hAnsi="Courier New" w:cs="Courier New"/>
          <w:color w:val="D6DEEB"/>
          <w:sz w:val="20"/>
          <w:szCs w:val="20"/>
          <w:lang w:val="en-US" w:eastAsia="ru-RU"/>
        </w:rPr>
        <w:t>make_jump</w:t>
      </w:r>
      <w:proofErr w:type="spellEnd"/>
      <w:r w:rsidRPr="007D61C9">
        <w:rPr>
          <w:rFonts w:ascii="Courier New" w:eastAsia="Times New Roman" w:hAnsi="Courier New" w:cs="Courier New"/>
          <w:color w:val="D6DEEB"/>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mixer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music</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play</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F78C6C"/>
          <w:sz w:val="20"/>
          <w:szCs w:val="20"/>
          <w:lang w:val="en-US" w:eastAsia="ru-RU"/>
        </w:rPr>
        <w:t>1</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game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i/>
          <w:iCs/>
          <w:color w:val="C792EA"/>
          <w:sz w:val="20"/>
          <w:szCs w:val="20"/>
          <w:lang w:val="en-US" w:eastAsia="ru-RU"/>
        </w:rPr>
        <w:t>True</w:t>
      </w:r>
      <w:r w:rsidRPr="007D61C9">
        <w:rPr>
          <w:rFonts w:ascii="Courier New" w:eastAsia="Times New Roman" w:hAnsi="Courier New" w:cs="Courier New"/>
          <w:i/>
          <w:iCs/>
          <w:color w:val="C792EA"/>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cactus_arr</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82AAFF"/>
          <w:sz w:val="20"/>
          <w:szCs w:val="20"/>
          <w:lang w:val="en-US" w:eastAsia="ru-RU"/>
        </w:rPr>
        <w:t>create_cactus_arr</w:t>
      </w:r>
      <w:proofErr w:type="spellEnd"/>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cactus_arr</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land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image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load</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ECC48D"/>
          <w:sz w:val="20"/>
          <w:szCs w:val="20"/>
          <w:lang w:val="en-US" w:eastAsia="ru-RU"/>
        </w:rPr>
        <w:t>"Land.jpg"</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color w:val="D6DEEB"/>
          <w:sz w:val="20"/>
          <w:szCs w:val="20"/>
          <w:lang w:val="en-US" w:eastAsia="ru-RU"/>
        </w:rPr>
        <w:t>stone</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D6DEEB"/>
          <w:sz w:val="20"/>
          <w:szCs w:val="20"/>
          <w:lang w:val="en-US" w:eastAsia="ru-RU"/>
        </w:rPr>
        <w:t xml:space="preserve">cloud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82AAFF"/>
          <w:sz w:val="20"/>
          <w:szCs w:val="20"/>
          <w:lang w:val="en-US" w:eastAsia="ru-RU"/>
        </w:rPr>
        <w:t>open_random_objects</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while </w:t>
      </w:r>
      <w:r w:rsidRPr="007D61C9">
        <w:rPr>
          <w:rFonts w:ascii="Courier New" w:eastAsia="Times New Roman" w:hAnsi="Courier New" w:cs="Courier New"/>
          <w:color w:val="D6DEEB"/>
          <w:sz w:val="20"/>
          <w:szCs w:val="20"/>
          <w:lang w:val="en-US" w:eastAsia="ru-RU"/>
        </w:rPr>
        <w:t>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for </w:t>
      </w:r>
      <w:r w:rsidRPr="007D61C9">
        <w:rPr>
          <w:rFonts w:ascii="Courier New" w:eastAsia="Times New Roman" w:hAnsi="Courier New" w:cs="Courier New"/>
          <w:color w:val="D6DEEB"/>
          <w:sz w:val="20"/>
          <w:szCs w:val="20"/>
          <w:lang w:val="en-US" w:eastAsia="ru-RU"/>
        </w:rPr>
        <w:t xml:space="preserve">event </w:t>
      </w:r>
      <w:r w:rsidRPr="007D61C9">
        <w:rPr>
          <w:rFonts w:ascii="Courier New" w:eastAsia="Times New Roman" w:hAnsi="Courier New" w:cs="Courier New"/>
          <w:i/>
          <w:iCs/>
          <w:color w:val="C792EA"/>
          <w:sz w:val="20"/>
          <w:szCs w:val="20"/>
          <w:lang w:val="en-US" w:eastAsia="ru-RU"/>
        </w:rPr>
        <w:t xml:space="preserve">in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event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get</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D6DEEB"/>
          <w:sz w:val="20"/>
          <w:szCs w:val="20"/>
          <w:lang w:val="en-US" w:eastAsia="ru-RU"/>
        </w:rPr>
        <w:t>event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type</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QUIT</w:t>
      </w:r>
      <w:proofErr w:type="spellEnd"/>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quit</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82AAFF"/>
          <w:sz w:val="20"/>
          <w:szCs w:val="20"/>
          <w:lang w:val="en-US" w:eastAsia="ru-RU"/>
        </w:rPr>
        <w:t>quit</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keys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key</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get_pressed</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r w:rsidRPr="007D61C9">
        <w:rPr>
          <w:rFonts w:ascii="Courier New" w:eastAsia="Times New Roman" w:hAnsi="Courier New" w:cs="Courier New"/>
          <w:color w:val="D6DEEB"/>
          <w:sz w:val="20"/>
          <w:szCs w:val="20"/>
          <w:lang w:val="en-US" w:eastAsia="ru-RU"/>
        </w:rPr>
        <w:t>keys</w:t>
      </w:r>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K_SPACE</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make_jump</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i/>
          <w:iCs/>
          <w:color w:val="C792EA"/>
          <w:sz w:val="20"/>
          <w:szCs w:val="20"/>
          <w:lang w:val="en-US" w:eastAsia="ru-RU"/>
        </w:rPr>
        <w:t>True</w:t>
      </w:r>
      <w:r w:rsidRPr="007D61C9">
        <w:rPr>
          <w:rFonts w:ascii="Courier New" w:eastAsia="Times New Roman" w:hAnsi="Courier New" w:cs="Courier New"/>
          <w:i/>
          <w:iCs/>
          <w:color w:val="C792EA"/>
          <w:sz w:val="20"/>
          <w:szCs w:val="20"/>
          <w:lang w:val="en-US" w:eastAsia="ru-RU"/>
        </w:rPr>
        <w:br/>
        <w:t xml:space="preserve">        if </w:t>
      </w:r>
      <w:r w:rsidRPr="007D61C9">
        <w:rPr>
          <w:rFonts w:ascii="Courier New" w:eastAsia="Times New Roman" w:hAnsi="Courier New" w:cs="Courier New"/>
          <w:color w:val="D6DEEB"/>
          <w:sz w:val="20"/>
          <w:szCs w:val="20"/>
          <w:lang w:val="en-US" w:eastAsia="ru-RU"/>
        </w:rPr>
        <w:t>keys</w:t>
      </w:r>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K_ESCAPE</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r>
      <w:r w:rsidRPr="007D61C9">
        <w:rPr>
          <w:rFonts w:ascii="Courier New" w:eastAsia="Times New Roman" w:hAnsi="Courier New" w:cs="Courier New"/>
          <w:color w:val="C792EA"/>
          <w:sz w:val="20"/>
          <w:szCs w:val="20"/>
          <w:lang w:val="en-US" w:eastAsia="ru-RU"/>
        </w:rPr>
        <w:lastRenderedPageBreak/>
        <w:t xml:space="preserve">            </w:t>
      </w:r>
      <w:r w:rsidRPr="007D61C9">
        <w:rPr>
          <w:rFonts w:ascii="Courier New" w:eastAsia="Times New Roman" w:hAnsi="Courier New" w:cs="Courier New"/>
          <w:color w:val="82AAFF"/>
          <w:sz w:val="20"/>
          <w:szCs w:val="20"/>
          <w:lang w:val="en-US" w:eastAsia="ru-RU"/>
        </w:rPr>
        <w:t>pause()</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r w:rsidRPr="007D61C9">
        <w:rPr>
          <w:rFonts w:ascii="Courier New" w:eastAsia="Times New Roman" w:hAnsi="Courier New" w:cs="Courier New"/>
          <w:color w:val="D6DEEB"/>
          <w:sz w:val="20"/>
          <w:szCs w:val="20"/>
          <w:lang w:val="en-US" w:eastAsia="ru-RU"/>
        </w:rPr>
        <w:t>keys</w:t>
      </w:r>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K_UP</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mixer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music</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stop</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r w:rsidRPr="007D61C9">
        <w:rPr>
          <w:rFonts w:ascii="Courier New" w:eastAsia="Times New Roman" w:hAnsi="Courier New" w:cs="Courier New"/>
          <w:color w:val="D6DEEB"/>
          <w:sz w:val="20"/>
          <w:szCs w:val="20"/>
          <w:lang w:val="en-US" w:eastAsia="ru-RU"/>
        </w:rPr>
        <w:t>keys</w:t>
      </w:r>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K_DOWN</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mixer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music</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play</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D6DEEB"/>
          <w:sz w:val="20"/>
          <w:szCs w:val="20"/>
          <w:lang w:val="en-US" w:eastAsia="ru-RU"/>
        </w:rPr>
        <w:t>make_jump</w:t>
      </w:r>
      <w:proofErr w:type="spellEnd"/>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color w:val="82AAFF"/>
          <w:sz w:val="20"/>
          <w:szCs w:val="20"/>
          <w:lang w:val="en-US" w:eastAsia="ru-RU"/>
        </w:rPr>
        <w:t>jump()</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82AAFF"/>
          <w:sz w:val="20"/>
          <w:szCs w:val="20"/>
          <w:lang w:val="en-US" w:eastAsia="ru-RU"/>
        </w:rPr>
        <w:t>count_scores</w:t>
      </w:r>
      <w:proofErr w:type="spellEnd"/>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cactus_arr</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display</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blit</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D6DEEB"/>
          <w:sz w:val="20"/>
          <w:szCs w:val="20"/>
          <w:lang w:val="en-US" w:eastAsia="ru-RU"/>
        </w:rPr>
        <w:t>land</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F78C6C"/>
          <w:sz w:val="20"/>
          <w:szCs w:val="20"/>
          <w:lang w:val="en-US" w:eastAsia="ru-RU"/>
        </w:rPr>
        <w:t>0</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0</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82AAFF"/>
          <w:sz w:val="20"/>
          <w:szCs w:val="20"/>
          <w:lang w:val="en-US" w:eastAsia="ru-RU"/>
        </w:rPr>
        <w:t>print_text</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ECC48D"/>
          <w:sz w:val="20"/>
          <w:szCs w:val="20"/>
          <w:lang w:val="en-US" w:eastAsia="ru-RU"/>
        </w:rPr>
        <w:t xml:space="preserve">" Made by </w:t>
      </w:r>
      <w:proofErr w:type="spellStart"/>
      <w:r w:rsidRPr="007D61C9">
        <w:rPr>
          <w:rFonts w:ascii="Courier New" w:eastAsia="Times New Roman" w:hAnsi="Courier New" w:cs="Courier New"/>
          <w:color w:val="ECC48D"/>
          <w:sz w:val="20"/>
          <w:szCs w:val="20"/>
          <w:lang w:val="en-US" w:eastAsia="ru-RU"/>
        </w:rPr>
        <w:t>Nuriza</w:t>
      </w:r>
      <w:proofErr w:type="spellEnd"/>
      <w:r w:rsidRPr="007D61C9">
        <w:rPr>
          <w:rFonts w:ascii="Courier New" w:eastAsia="Times New Roman" w:hAnsi="Courier New" w:cs="Courier New"/>
          <w:color w:val="ECC48D"/>
          <w:sz w:val="20"/>
          <w:szCs w:val="20"/>
          <w:lang w:val="en-US" w:eastAsia="ru-RU"/>
        </w:rPr>
        <w:t xml:space="preserve"> and </w:t>
      </w:r>
      <w:proofErr w:type="spellStart"/>
      <w:r w:rsidRPr="007D61C9">
        <w:rPr>
          <w:rFonts w:ascii="Courier New" w:eastAsia="Times New Roman" w:hAnsi="Courier New" w:cs="Courier New"/>
          <w:color w:val="ECC48D"/>
          <w:sz w:val="20"/>
          <w:szCs w:val="20"/>
          <w:lang w:val="en-US" w:eastAsia="ru-RU"/>
        </w:rPr>
        <w:t>Tamerlan</w:t>
      </w:r>
      <w:proofErr w:type="spellEnd"/>
      <w:r w:rsidRPr="007D61C9">
        <w:rPr>
          <w:rFonts w:ascii="Courier New" w:eastAsia="Times New Roman" w:hAnsi="Courier New" w:cs="Courier New"/>
          <w:color w:val="ECC48D"/>
          <w:sz w:val="20"/>
          <w:szCs w:val="20"/>
          <w:lang w:val="en-US" w:eastAsia="ru-RU"/>
        </w:rPr>
        <w:t>, "</w:t>
      </w:r>
      <w:r w:rsidRPr="007D61C9">
        <w:rPr>
          <w:rFonts w:ascii="Courier New" w:eastAsia="Times New Roman" w:hAnsi="Courier New" w:cs="Courier New"/>
          <w:color w:val="ECC48D"/>
          <w:sz w:val="20"/>
          <w:szCs w:val="20"/>
          <w:lang w:val="en-US" w:eastAsia="ru-RU"/>
        </w:rPr>
        <w:br/>
        <w:t xml:space="preserve">                   "students of </w:t>
      </w:r>
      <w:proofErr w:type="spellStart"/>
      <w:r w:rsidRPr="007D61C9">
        <w:rPr>
          <w:rFonts w:ascii="Courier New" w:eastAsia="Times New Roman" w:hAnsi="Courier New" w:cs="Courier New"/>
          <w:color w:val="ECC48D"/>
          <w:sz w:val="20"/>
          <w:szCs w:val="20"/>
          <w:lang w:val="en-US" w:eastAsia="ru-RU"/>
        </w:rPr>
        <w:t>Ala</w:t>
      </w:r>
      <w:proofErr w:type="spellEnd"/>
      <w:r w:rsidRPr="007D61C9">
        <w:rPr>
          <w:rFonts w:ascii="Courier New" w:eastAsia="Times New Roman" w:hAnsi="Courier New" w:cs="Courier New"/>
          <w:color w:val="ECC48D"/>
          <w:sz w:val="20"/>
          <w:szCs w:val="20"/>
          <w:lang w:val="en-US" w:eastAsia="ru-RU"/>
        </w:rPr>
        <w:t>-Too "</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30</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150</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82AAFF"/>
          <w:sz w:val="20"/>
          <w:szCs w:val="20"/>
          <w:lang w:val="en-US" w:eastAsia="ru-RU"/>
        </w:rPr>
        <w:t>print_text</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ECC48D"/>
          <w:sz w:val="20"/>
          <w:szCs w:val="20"/>
          <w:lang w:val="en-US" w:eastAsia="ru-RU"/>
        </w:rPr>
        <w:t xml:space="preserve">'Score: '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i/>
          <w:iCs/>
          <w:color w:val="82AAFF"/>
          <w:sz w:val="20"/>
          <w:szCs w:val="20"/>
          <w:lang w:val="en-US" w:eastAsia="ru-RU"/>
        </w:rPr>
        <w:t>str</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D6DEEB"/>
          <w:sz w:val="20"/>
          <w:szCs w:val="20"/>
          <w:lang w:val="en-US" w:eastAsia="ru-RU"/>
        </w:rPr>
        <w:t>scores</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600</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10</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82AAFF"/>
          <w:sz w:val="20"/>
          <w:szCs w:val="20"/>
          <w:lang w:val="en-US" w:eastAsia="ru-RU"/>
        </w:rPr>
        <w:t>draw_array</w:t>
      </w:r>
      <w:proofErr w:type="spellEnd"/>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cactus_arr</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82AAFF"/>
          <w:sz w:val="20"/>
          <w:szCs w:val="20"/>
          <w:lang w:val="en-US" w:eastAsia="ru-RU"/>
        </w:rPr>
        <w:t>move_objects</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D6DEEB"/>
          <w:sz w:val="20"/>
          <w:szCs w:val="20"/>
          <w:lang w:val="en-US" w:eastAsia="ru-RU"/>
        </w:rPr>
        <w:t>stone</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D6DEEB"/>
          <w:sz w:val="20"/>
          <w:szCs w:val="20"/>
          <w:lang w:val="en-US" w:eastAsia="ru-RU"/>
        </w:rPr>
        <w:t>cloud</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82AAFF"/>
          <w:sz w:val="20"/>
          <w:szCs w:val="20"/>
          <w:lang w:val="en-US" w:eastAsia="ru-RU"/>
        </w:rPr>
        <w:t>draw_dino</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82AAFF"/>
          <w:sz w:val="20"/>
          <w:szCs w:val="20"/>
          <w:lang w:val="en-US" w:eastAsia="ru-RU"/>
        </w:rPr>
        <w:t>check_collision</w:t>
      </w:r>
      <w:proofErr w:type="spellEnd"/>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cactus_arr</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mixer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music</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stop</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mixer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Sound</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play</w:t>
      </w:r>
      <w:proofErr w:type="spellEnd"/>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fall_sound</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637777"/>
          <w:sz w:val="20"/>
          <w:szCs w:val="20"/>
          <w:lang w:val="en-US" w:eastAsia="ru-RU"/>
        </w:rPr>
        <w:t xml:space="preserve"># if not </w:t>
      </w:r>
      <w:proofErr w:type="spellStart"/>
      <w:r w:rsidRPr="007D61C9">
        <w:rPr>
          <w:rFonts w:ascii="Courier New" w:eastAsia="Times New Roman" w:hAnsi="Courier New" w:cs="Courier New"/>
          <w:i/>
          <w:iCs/>
          <w:color w:val="637777"/>
          <w:sz w:val="20"/>
          <w:szCs w:val="20"/>
          <w:lang w:val="en-US" w:eastAsia="ru-RU"/>
        </w:rPr>
        <w:t>check_health</w:t>
      </w:r>
      <w:proofErr w:type="spellEnd"/>
      <w:r w:rsidRPr="007D61C9">
        <w:rPr>
          <w:rFonts w:ascii="Courier New" w:eastAsia="Times New Roman" w:hAnsi="Courier New" w:cs="Courier New"/>
          <w:i/>
          <w:iCs/>
          <w:color w:val="637777"/>
          <w:sz w:val="20"/>
          <w:szCs w:val="20"/>
          <w:lang w:val="en-US" w:eastAsia="ru-RU"/>
        </w:rPr>
        <w:t>():</w:t>
      </w:r>
      <w:r w:rsidRPr="007D61C9">
        <w:rPr>
          <w:rFonts w:ascii="Courier New" w:eastAsia="Times New Roman" w:hAnsi="Courier New" w:cs="Courier New"/>
          <w:i/>
          <w:iCs/>
          <w:color w:val="637777"/>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game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i/>
          <w:iCs/>
          <w:color w:val="C792EA"/>
          <w:sz w:val="20"/>
          <w:szCs w:val="20"/>
          <w:lang w:val="en-US" w:eastAsia="ru-RU"/>
        </w:rPr>
        <w:t>False</w:t>
      </w:r>
      <w:r w:rsidRPr="007D61C9">
        <w:rPr>
          <w:rFonts w:ascii="Courier New" w:eastAsia="Times New Roman" w:hAnsi="Courier New" w:cs="Courier New"/>
          <w:i/>
          <w:iCs/>
          <w:color w:val="C792EA"/>
          <w:sz w:val="20"/>
          <w:szCs w:val="20"/>
          <w:lang w:val="en-US" w:eastAsia="ru-RU"/>
        </w:rPr>
        <w:br/>
      </w:r>
      <w:r w:rsidRPr="007D61C9">
        <w:rPr>
          <w:rFonts w:ascii="Courier New" w:eastAsia="Times New Roman" w:hAnsi="Courier New" w:cs="Courier New"/>
          <w:i/>
          <w:iCs/>
          <w:color w:val="C792EA"/>
          <w:sz w:val="20"/>
          <w:szCs w:val="20"/>
          <w:lang w:val="en-US" w:eastAsia="ru-RU"/>
        </w:rPr>
        <w:br/>
        <w:t xml:space="preserve">        </w:t>
      </w:r>
      <w:proofErr w:type="spellStart"/>
      <w:r w:rsidRPr="007D61C9">
        <w:rPr>
          <w:rFonts w:ascii="Courier New" w:eastAsia="Times New Roman" w:hAnsi="Courier New" w:cs="Courier New"/>
          <w:color w:val="82AAFF"/>
          <w:sz w:val="20"/>
          <w:szCs w:val="20"/>
          <w:lang w:val="en-US" w:eastAsia="ru-RU"/>
        </w:rPr>
        <w:t>show_health</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display</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update</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clock</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tick</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F78C6C"/>
          <w:sz w:val="20"/>
          <w:szCs w:val="20"/>
          <w:lang w:val="en-US" w:eastAsia="ru-RU"/>
        </w:rPr>
        <w:t>80</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return </w:t>
      </w:r>
      <w:proofErr w:type="spellStart"/>
      <w:r w:rsidRPr="007D61C9">
        <w:rPr>
          <w:rFonts w:ascii="Courier New" w:eastAsia="Times New Roman" w:hAnsi="Courier New" w:cs="Courier New"/>
          <w:color w:val="82AAFF"/>
          <w:sz w:val="20"/>
          <w:szCs w:val="20"/>
          <w:lang w:val="en-US" w:eastAsia="ru-RU"/>
        </w:rPr>
        <w:t>game_over</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r>
      <w:proofErr w:type="spellStart"/>
      <w:r w:rsidRPr="007D61C9">
        <w:rPr>
          <w:rFonts w:ascii="Courier New" w:eastAsia="Times New Roman" w:hAnsi="Courier New" w:cs="Courier New"/>
          <w:i/>
          <w:iCs/>
          <w:color w:val="C792EA"/>
          <w:sz w:val="20"/>
          <w:szCs w:val="20"/>
          <w:lang w:val="en-US" w:eastAsia="ru-RU"/>
        </w:rPr>
        <w:t>def</w:t>
      </w:r>
      <w:proofErr w:type="spellEnd"/>
      <w:r w:rsidRPr="007D61C9">
        <w:rPr>
          <w:rFonts w:ascii="Courier New" w:eastAsia="Times New Roman" w:hAnsi="Courier New" w:cs="Courier New"/>
          <w:i/>
          <w:iCs/>
          <w:color w:val="C792EA"/>
          <w:sz w:val="20"/>
          <w:szCs w:val="20"/>
          <w:lang w:val="en-US" w:eastAsia="ru-RU"/>
        </w:rPr>
        <w:t xml:space="preserve"> </w:t>
      </w:r>
      <w:r w:rsidRPr="007D61C9">
        <w:rPr>
          <w:rFonts w:ascii="Courier New" w:eastAsia="Times New Roman" w:hAnsi="Courier New" w:cs="Courier New"/>
          <w:color w:val="82AAFF"/>
          <w:sz w:val="20"/>
          <w:szCs w:val="20"/>
          <w:lang w:val="en-US" w:eastAsia="ru-RU"/>
        </w:rPr>
        <w:t>jump()</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global </w:t>
      </w:r>
      <w:proofErr w:type="spellStart"/>
      <w:r w:rsidRPr="007D61C9">
        <w:rPr>
          <w:rFonts w:ascii="Courier New" w:eastAsia="Times New Roman" w:hAnsi="Courier New" w:cs="Courier New"/>
          <w:color w:val="D6DEEB"/>
          <w:sz w:val="20"/>
          <w:szCs w:val="20"/>
          <w:lang w:val="en-US" w:eastAsia="ru-RU"/>
        </w:rPr>
        <w:t>user_y</w:t>
      </w:r>
      <w:proofErr w:type="spellEnd"/>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jump_counter</w:t>
      </w:r>
      <w:proofErr w:type="spellEnd"/>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make_jump</w:t>
      </w:r>
      <w:proofErr w:type="spellEnd"/>
      <w:r w:rsidRPr="007D61C9">
        <w:rPr>
          <w:rFonts w:ascii="Courier New" w:eastAsia="Times New Roman" w:hAnsi="Courier New" w:cs="Courier New"/>
          <w:color w:val="D6DEEB"/>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D6DEEB"/>
          <w:sz w:val="20"/>
          <w:szCs w:val="20"/>
          <w:lang w:val="en-US" w:eastAsia="ru-RU"/>
        </w:rPr>
        <w:t>jump_counter</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&gt;= -</w:t>
      </w:r>
      <w:r w:rsidRPr="007D61C9">
        <w:rPr>
          <w:rFonts w:ascii="Courier New" w:eastAsia="Times New Roman" w:hAnsi="Courier New" w:cs="Courier New"/>
          <w:color w:val="F78C6C"/>
          <w:sz w:val="20"/>
          <w:szCs w:val="20"/>
          <w:lang w:val="en-US" w:eastAsia="ru-RU"/>
        </w:rPr>
        <w:t>30</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D6DEEB"/>
          <w:sz w:val="20"/>
          <w:szCs w:val="20"/>
          <w:lang w:val="en-US" w:eastAsia="ru-RU"/>
        </w:rPr>
        <w:t>jump_counter</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30</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mixer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Sound</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play</w:t>
      </w:r>
      <w:proofErr w:type="spellEnd"/>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jump_sound</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i/>
          <w:iCs/>
          <w:color w:val="C792EA"/>
          <w:sz w:val="20"/>
          <w:szCs w:val="20"/>
          <w:lang w:val="en-US" w:eastAsia="ru-RU"/>
        </w:rPr>
        <w:t>elif</w:t>
      </w:r>
      <w:proofErr w:type="spellEnd"/>
      <w:r w:rsidRPr="007D61C9">
        <w:rPr>
          <w:rFonts w:ascii="Courier New" w:eastAsia="Times New Roman" w:hAnsi="Courier New" w:cs="Courier New"/>
          <w:i/>
          <w:iCs/>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jump_counter</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w:t>
      </w:r>
      <w:r w:rsidRPr="007D61C9">
        <w:rPr>
          <w:rFonts w:ascii="Courier New" w:eastAsia="Times New Roman" w:hAnsi="Courier New" w:cs="Courier New"/>
          <w:color w:val="F78C6C"/>
          <w:sz w:val="20"/>
          <w:szCs w:val="20"/>
          <w:lang w:val="en-US" w:eastAsia="ru-RU"/>
        </w:rPr>
        <w:t>26</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mixer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Sound</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play</w:t>
      </w:r>
      <w:proofErr w:type="spellEnd"/>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fall_sound</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user_y</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jump_counter</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2.5</w:t>
      </w:r>
      <w:r w:rsidRPr="007D61C9">
        <w:rPr>
          <w:rFonts w:ascii="Courier New" w:eastAsia="Times New Roman" w:hAnsi="Courier New" w:cs="Courier New"/>
          <w:color w:val="F78C6C"/>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jump_counter</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1</w:t>
      </w:r>
      <w:r w:rsidRPr="007D61C9">
        <w:rPr>
          <w:rFonts w:ascii="Courier New" w:eastAsia="Times New Roman" w:hAnsi="Courier New" w:cs="Courier New"/>
          <w:color w:val="F78C6C"/>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else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jump_counter</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30</w:t>
      </w:r>
      <w:r w:rsidRPr="007D61C9">
        <w:rPr>
          <w:rFonts w:ascii="Courier New" w:eastAsia="Times New Roman" w:hAnsi="Courier New" w:cs="Courier New"/>
          <w:color w:val="F78C6C"/>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make_jump</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i/>
          <w:iCs/>
          <w:color w:val="C792EA"/>
          <w:sz w:val="20"/>
          <w:szCs w:val="20"/>
          <w:lang w:val="en-US" w:eastAsia="ru-RU"/>
        </w:rPr>
        <w:t>False</w:t>
      </w:r>
      <w:r w:rsidRPr="007D61C9">
        <w:rPr>
          <w:rFonts w:ascii="Courier New" w:eastAsia="Times New Roman" w:hAnsi="Courier New" w:cs="Courier New"/>
          <w:i/>
          <w:iCs/>
          <w:color w:val="C792EA"/>
          <w:sz w:val="20"/>
          <w:szCs w:val="20"/>
          <w:lang w:val="en-US" w:eastAsia="ru-RU"/>
        </w:rPr>
        <w:br/>
      </w:r>
      <w:r w:rsidRPr="007D61C9">
        <w:rPr>
          <w:rFonts w:ascii="Courier New" w:eastAsia="Times New Roman" w:hAnsi="Courier New" w:cs="Courier New"/>
          <w:i/>
          <w:iCs/>
          <w:color w:val="C792EA"/>
          <w:sz w:val="20"/>
          <w:szCs w:val="20"/>
          <w:lang w:val="en-US" w:eastAsia="ru-RU"/>
        </w:rPr>
        <w:br/>
      </w:r>
      <w:r w:rsidRPr="007D61C9">
        <w:rPr>
          <w:rFonts w:ascii="Courier New" w:eastAsia="Times New Roman" w:hAnsi="Courier New" w:cs="Courier New"/>
          <w:i/>
          <w:iCs/>
          <w:color w:val="C792EA"/>
          <w:sz w:val="20"/>
          <w:szCs w:val="20"/>
          <w:lang w:val="en-US" w:eastAsia="ru-RU"/>
        </w:rPr>
        <w:br/>
      </w:r>
      <w:proofErr w:type="spellStart"/>
      <w:r w:rsidRPr="007D61C9">
        <w:rPr>
          <w:rFonts w:ascii="Courier New" w:eastAsia="Times New Roman" w:hAnsi="Courier New" w:cs="Courier New"/>
          <w:i/>
          <w:iCs/>
          <w:color w:val="C792EA"/>
          <w:sz w:val="20"/>
          <w:szCs w:val="20"/>
          <w:lang w:val="en-US" w:eastAsia="ru-RU"/>
        </w:rPr>
        <w:t>def</w:t>
      </w:r>
      <w:proofErr w:type="spellEnd"/>
      <w:r w:rsidRPr="007D61C9">
        <w:rPr>
          <w:rFonts w:ascii="Courier New" w:eastAsia="Times New Roman" w:hAnsi="Courier New" w:cs="Courier New"/>
          <w:i/>
          <w:iCs/>
          <w:color w:val="C792EA"/>
          <w:sz w:val="20"/>
          <w:szCs w:val="20"/>
          <w:lang w:val="en-US" w:eastAsia="ru-RU"/>
        </w:rPr>
        <w:t xml:space="preserve"> </w:t>
      </w:r>
      <w:proofErr w:type="spellStart"/>
      <w:r w:rsidRPr="007D61C9">
        <w:rPr>
          <w:rFonts w:ascii="Courier New" w:eastAsia="Times New Roman" w:hAnsi="Courier New" w:cs="Courier New"/>
          <w:color w:val="82AAFF"/>
          <w:sz w:val="20"/>
          <w:szCs w:val="20"/>
          <w:lang w:val="en-US" w:eastAsia="ru-RU"/>
        </w:rPr>
        <w:t>create_cactus_arr</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7FDBCA"/>
          <w:sz w:val="20"/>
          <w:szCs w:val="20"/>
          <w:lang w:val="en-US" w:eastAsia="ru-RU"/>
        </w:rPr>
        <w:t>array</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choice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random</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randrange</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F78C6C"/>
          <w:sz w:val="20"/>
          <w:szCs w:val="20"/>
          <w:lang w:val="en-US" w:eastAsia="ru-RU"/>
        </w:rPr>
        <w:t>0</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3</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img</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cactus_img</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D6DEEB"/>
          <w:sz w:val="20"/>
          <w:szCs w:val="20"/>
          <w:lang w:val="en-US" w:eastAsia="ru-RU"/>
        </w:rPr>
        <w:t>choice</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width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cactus_options</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D6DEEB"/>
          <w:sz w:val="20"/>
          <w:szCs w:val="20"/>
          <w:lang w:val="en-US" w:eastAsia="ru-RU"/>
        </w:rPr>
        <w:t>choice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F78C6C"/>
          <w:sz w:val="20"/>
          <w:szCs w:val="20"/>
          <w:lang w:val="en-US" w:eastAsia="ru-RU"/>
        </w:rPr>
        <w:t>2</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height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cactus_options</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D6DEEB"/>
          <w:sz w:val="20"/>
          <w:szCs w:val="20"/>
          <w:lang w:val="en-US" w:eastAsia="ru-RU"/>
        </w:rPr>
        <w:t>choice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F78C6C"/>
          <w:sz w:val="20"/>
          <w:szCs w:val="20"/>
          <w:lang w:val="en-US" w:eastAsia="ru-RU"/>
        </w:rPr>
        <w:t xml:space="preserve">2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1</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7FDBCA"/>
          <w:sz w:val="20"/>
          <w:szCs w:val="20"/>
          <w:lang w:val="en-US" w:eastAsia="ru-RU"/>
        </w:rPr>
        <w:t>array</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append</w:t>
      </w:r>
      <w:proofErr w:type="spellEnd"/>
      <w:r w:rsidRPr="007D61C9">
        <w:rPr>
          <w:rFonts w:ascii="Courier New" w:eastAsia="Times New Roman" w:hAnsi="Courier New" w:cs="Courier New"/>
          <w:color w:val="82AAFF"/>
          <w:sz w:val="20"/>
          <w:szCs w:val="20"/>
          <w:lang w:val="en-US" w:eastAsia="ru-RU"/>
        </w:rPr>
        <w:t>(Object(</w:t>
      </w:r>
      <w:proofErr w:type="spellStart"/>
      <w:r w:rsidRPr="007D61C9">
        <w:rPr>
          <w:rFonts w:ascii="Courier New" w:eastAsia="Times New Roman" w:hAnsi="Courier New" w:cs="Courier New"/>
          <w:color w:val="D6DEEB"/>
          <w:sz w:val="20"/>
          <w:szCs w:val="20"/>
          <w:lang w:val="en-US" w:eastAsia="ru-RU"/>
        </w:rPr>
        <w:t>display_width</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20</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D6DEEB"/>
          <w:sz w:val="20"/>
          <w:szCs w:val="20"/>
          <w:lang w:val="en-US" w:eastAsia="ru-RU"/>
        </w:rPr>
        <w:t>height</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D6DEEB"/>
          <w:sz w:val="20"/>
          <w:szCs w:val="20"/>
          <w:lang w:val="en-US" w:eastAsia="ru-RU"/>
        </w:rPr>
        <w:t>width</w:t>
      </w:r>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img</w:t>
      </w:r>
      <w:proofErr w:type="spellEnd"/>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4</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choice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random</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randrange</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F78C6C"/>
          <w:sz w:val="20"/>
          <w:szCs w:val="20"/>
          <w:lang w:val="en-US" w:eastAsia="ru-RU"/>
        </w:rPr>
        <w:t>0</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3</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img</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cactus_img</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D6DEEB"/>
          <w:sz w:val="20"/>
          <w:szCs w:val="20"/>
          <w:lang w:val="en-US" w:eastAsia="ru-RU"/>
        </w:rPr>
        <w:t>choice</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width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cactus_options</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D6DEEB"/>
          <w:sz w:val="20"/>
          <w:szCs w:val="20"/>
          <w:lang w:val="en-US" w:eastAsia="ru-RU"/>
        </w:rPr>
        <w:t xml:space="preserve">choice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2</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height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cactus_options</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D6DEEB"/>
          <w:sz w:val="20"/>
          <w:szCs w:val="20"/>
          <w:lang w:val="en-US" w:eastAsia="ru-RU"/>
        </w:rPr>
        <w:t xml:space="preserve">choice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 xml:space="preserve">2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1</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7FDBCA"/>
          <w:sz w:val="20"/>
          <w:szCs w:val="20"/>
          <w:lang w:val="en-US" w:eastAsia="ru-RU"/>
        </w:rPr>
        <w:t>array</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append</w:t>
      </w:r>
      <w:proofErr w:type="spellEnd"/>
      <w:r w:rsidRPr="007D61C9">
        <w:rPr>
          <w:rFonts w:ascii="Courier New" w:eastAsia="Times New Roman" w:hAnsi="Courier New" w:cs="Courier New"/>
          <w:color w:val="82AAFF"/>
          <w:sz w:val="20"/>
          <w:szCs w:val="20"/>
          <w:lang w:val="en-US" w:eastAsia="ru-RU"/>
        </w:rPr>
        <w:t>(Object(</w:t>
      </w:r>
      <w:proofErr w:type="spellStart"/>
      <w:r w:rsidRPr="007D61C9">
        <w:rPr>
          <w:rFonts w:ascii="Courier New" w:eastAsia="Times New Roman" w:hAnsi="Courier New" w:cs="Courier New"/>
          <w:color w:val="D6DEEB"/>
          <w:sz w:val="20"/>
          <w:szCs w:val="20"/>
          <w:lang w:val="en-US" w:eastAsia="ru-RU"/>
        </w:rPr>
        <w:t>display_width</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300</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D6DEEB"/>
          <w:sz w:val="20"/>
          <w:szCs w:val="20"/>
          <w:lang w:val="en-US" w:eastAsia="ru-RU"/>
        </w:rPr>
        <w:t>height</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D6DEEB"/>
          <w:sz w:val="20"/>
          <w:szCs w:val="20"/>
          <w:lang w:val="en-US" w:eastAsia="ru-RU"/>
        </w:rPr>
        <w:t>width</w:t>
      </w:r>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img</w:t>
      </w:r>
      <w:proofErr w:type="spellEnd"/>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4</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choice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random</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randrange</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F78C6C"/>
          <w:sz w:val="20"/>
          <w:szCs w:val="20"/>
          <w:lang w:val="en-US" w:eastAsia="ru-RU"/>
        </w:rPr>
        <w:t>0</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3</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img</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cactus_img</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D6DEEB"/>
          <w:sz w:val="20"/>
          <w:szCs w:val="20"/>
          <w:lang w:val="en-US" w:eastAsia="ru-RU"/>
        </w:rPr>
        <w:t>choice</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width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cactus_options</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D6DEEB"/>
          <w:sz w:val="20"/>
          <w:szCs w:val="20"/>
          <w:lang w:val="en-US" w:eastAsia="ru-RU"/>
        </w:rPr>
        <w:t xml:space="preserve">choice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2</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height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cactus_options</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D6DEEB"/>
          <w:sz w:val="20"/>
          <w:szCs w:val="20"/>
          <w:lang w:val="en-US" w:eastAsia="ru-RU"/>
        </w:rPr>
        <w:t xml:space="preserve">choice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 xml:space="preserve">2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1</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7FDBCA"/>
          <w:sz w:val="20"/>
          <w:szCs w:val="20"/>
          <w:lang w:val="en-US" w:eastAsia="ru-RU"/>
        </w:rPr>
        <w:t>array</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append</w:t>
      </w:r>
      <w:proofErr w:type="spellEnd"/>
      <w:r w:rsidRPr="007D61C9">
        <w:rPr>
          <w:rFonts w:ascii="Courier New" w:eastAsia="Times New Roman" w:hAnsi="Courier New" w:cs="Courier New"/>
          <w:color w:val="82AAFF"/>
          <w:sz w:val="20"/>
          <w:szCs w:val="20"/>
          <w:lang w:val="en-US" w:eastAsia="ru-RU"/>
        </w:rPr>
        <w:t>(Object(</w:t>
      </w:r>
      <w:proofErr w:type="spellStart"/>
      <w:r w:rsidRPr="007D61C9">
        <w:rPr>
          <w:rFonts w:ascii="Courier New" w:eastAsia="Times New Roman" w:hAnsi="Courier New" w:cs="Courier New"/>
          <w:color w:val="D6DEEB"/>
          <w:sz w:val="20"/>
          <w:szCs w:val="20"/>
          <w:lang w:val="en-US" w:eastAsia="ru-RU"/>
        </w:rPr>
        <w:t>display_width</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600</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D6DEEB"/>
          <w:sz w:val="20"/>
          <w:szCs w:val="20"/>
          <w:lang w:val="en-US" w:eastAsia="ru-RU"/>
        </w:rPr>
        <w:t>height</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D6DEEB"/>
          <w:sz w:val="20"/>
          <w:szCs w:val="20"/>
          <w:lang w:val="en-US" w:eastAsia="ru-RU"/>
        </w:rPr>
        <w:t>width</w:t>
      </w:r>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img</w:t>
      </w:r>
      <w:proofErr w:type="spellEnd"/>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4</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r>
      <w:proofErr w:type="spellStart"/>
      <w:r w:rsidRPr="007D61C9">
        <w:rPr>
          <w:rFonts w:ascii="Courier New" w:eastAsia="Times New Roman" w:hAnsi="Courier New" w:cs="Courier New"/>
          <w:i/>
          <w:iCs/>
          <w:color w:val="C792EA"/>
          <w:sz w:val="20"/>
          <w:szCs w:val="20"/>
          <w:lang w:val="en-US" w:eastAsia="ru-RU"/>
        </w:rPr>
        <w:t>def</w:t>
      </w:r>
      <w:proofErr w:type="spellEnd"/>
      <w:r w:rsidRPr="007D61C9">
        <w:rPr>
          <w:rFonts w:ascii="Courier New" w:eastAsia="Times New Roman" w:hAnsi="Courier New" w:cs="Courier New"/>
          <w:i/>
          <w:iCs/>
          <w:color w:val="C792EA"/>
          <w:sz w:val="20"/>
          <w:szCs w:val="20"/>
          <w:lang w:val="en-US" w:eastAsia="ru-RU"/>
        </w:rPr>
        <w:t xml:space="preserve"> </w:t>
      </w:r>
      <w:proofErr w:type="spellStart"/>
      <w:r w:rsidRPr="007D61C9">
        <w:rPr>
          <w:rFonts w:ascii="Courier New" w:eastAsia="Times New Roman" w:hAnsi="Courier New" w:cs="Courier New"/>
          <w:color w:val="82AAFF"/>
          <w:sz w:val="20"/>
          <w:szCs w:val="20"/>
          <w:lang w:val="en-US" w:eastAsia="ru-RU"/>
        </w:rPr>
        <w:t>find_radius</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7FDBCA"/>
          <w:sz w:val="20"/>
          <w:szCs w:val="20"/>
          <w:lang w:val="en-US" w:eastAsia="ru-RU"/>
        </w:rPr>
        <w:t>array</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r>
      <w:r w:rsidRPr="007D61C9">
        <w:rPr>
          <w:rFonts w:ascii="Courier New" w:eastAsia="Times New Roman" w:hAnsi="Courier New" w:cs="Courier New"/>
          <w:color w:val="C792EA"/>
          <w:sz w:val="20"/>
          <w:szCs w:val="20"/>
          <w:lang w:val="en-US" w:eastAsia="ru-RU"/>
        </w:rPr>
        <w:lastRenderedPageBreak/>
        <w:t xml:space="preserve">    </w:t>
      </w:r>
      <w:r w:rsidRPr="007D61C9">
        <w:rPr>
          <w:rFonts w:ascii="Courier New" w:eastAsia="Times New Roman" w:hAnsi="Courier New" w:cs="Courier New"/>
          <w:color w:val="D6DEEB"/>
          <w:sz w:val="20"/>
          <w:szCs w:val="20"/>
          <w:lang w:val="en-US" w:eastAsia="ru-RU"/>
        </w:rPr>
        <w:t xml:space="preserve">maximum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i/>
          <w:iCs/>
          <w:color w:val="82AAFF"/>
          <w:sz w:val="20"/>
          <w:szCs w:val="20"/>
          <w:lang w:val="en-US" w:eastAsia="ru-RU"/>
        </w:rPr>
        <w:t>max</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7FDBCA"/>
          <w:sz w:val="20"/>
          <w:szCs w:val="20"/>
          <w:lang w:val="en-US" w:eastAsia="ru-RU"/>
        </w:rPr>
        <w:t>array</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F78C6C"/>
          <w:sz w:val="20"/>
          <w:szCs w:val="20"/>
          <w:lang w:val="en-US" w:eastAsia="ru-RU"/>
        </w:rPr>
        <w:t>0</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x</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7FDBCA"/>
          <w:sz w:val="20"/>
          <w:szCs w:val="20"/>
          <w:lang w:val="en-US" w:eastAsia="ru-RU"/>
        </w:rPr>
        <w:t>array</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F78C6C"/>
          <w:sz w:val="20"/>
          <w:szCs w:val="20"/>
          <w:lang w:val="en-US" w:eastAsia="ru-RU"/>
        </w:rPr>
        <w:t>1</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x</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7FDBCA"/>
          <w:sz w:val="20"/>
          <w:szCs w:val="20"/>
          <w:lang w:val="en-US" w:eastAsia="ru-RU"/>
        </w:rPr>
        <w:t>array</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F78C6C"/>
          <w:sz w:val="20"/>
          <w:szCs w:val="20"/>
          <w:lang w:val="en-US" w:eastAsia="ru-RU"/>
        </w:rPr>
        <w:t>2</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x</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r w:rsidRPr="007D61C9">
        <w:rPr>
          <w:rFonts w:ascii="Courier New" w:eastAsia="Times New Roman" w:hAnsi="Courier New" w:cs="Courier New"/>
          <w:color w:val="D6DEEB"/>
          <w:sz w:val="20"/>
          <w:szCs w:val="20"/>
          <w:lang w:val="en-US" w:eastAsia="ru-RU"/>
        </w:rPr>
        <w:t xml:space="preserve">maximum </w:t>
      </w:r>
      <w:r w:rsidRPr="007D61C9">
        <w:rPr>
          <w:rFonts w:ascii="Courier New" w:eastAsia="Times New Roman" w:hAnsi="Courier New" w:cs="Courier New"/>
          <w:color w:val="C792EA"/>
          <w:sz w:val="20"/>
          <w:szCs w:val="20"/>
          <w:lang w:val="en-US" w:eastAsia="ru-RU"/>
        </w:rPr>
        <w:t xml:space="preserve">&lt; </w:t>
      </w:r>
      <w:proofErr w:type="spellStart"/>
      <w:r w:rsidRPr="007D61C9">
        <w:rPr>
          <w:rFonts w:ascii="Courier New" w:eastAsia="Times New Roman" w:hAnsi="Courier New" w:cs="Courier New"/>
          <w:color w:val="D6DEEB"/>
          <w:sz w:val="20"/>
          <w:szCs w:val="20"/>
          <w:lang w:val="en-US" w:eastAsia="ru-RU"/>
        </w:rPr>
        <w:t>display_width</w:t>
      </w:r>
      <w:proofErr w:type="spellEnd"/>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radius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display_width</w:t>
      </w:r>
      <w:proofErr w:type="spellEnd"/>
      <w:r w:rsidRPr="007D61C9">
        <w:rPr>
          <w:rFonts w:ascii="Courier New" w:eastAsia="Times New Roman" w:hAnsi="Courier New" w:cs="Courier New"/>
          <w:color w:val="D6DEEB"/>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r w:rsidRPr="007D61C9">
        <w:rPr>
          <w:rFonts w:ascii="Courier New" w:eastAsia="Times New Roman" w:hAnsi="Courier New" w:cs="Courier New"/>
          <w:color w:val="D6DEEB"/>
          <w:sz w:val="20"/>
          <w:szCs w:val="20"/>
          <w:lang w:val="en-US" w:eastAsia="ru-RU"/>
        </w:rPr>
        <w:t xml:space="preserve">radius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D6DEEB"/>
          <w:sz w:val="20"/>
          <w:szCs w:val="20"/>
          <w:lang w:val="en-US" w:eastAsia="ru-RU"/>
        </w:rPr>
        <w:t xml:space="preserve">maximum </w:t>
      </w:r>
      <w:r w:rsidRPr="007D61C9">
        <w:rPr>
          <w:rFonts w:ascii="Courier New" w:eastAsia="Times New Roman" w:hAnsi="Courier New" w:cs="Courier New"/>
          <w:color w:val="C792EA"/>
          <w:sz w:val="20"/>
          <w:szCs w:val="20"/>
          <w:lang w:val="en-US" w:eastAsia="ru-RU"/>
        </w:rPr>
        <w:t xml:space="preserve">&lt; </w:t>
      </w:r>
      <w:r w:rsidRPr="007D61C9">
        <w:rPr>
          <w:rFonts w:ascii="Courier New" w:eastAsia="Times New Roman" w:hAnsi="Courier New" w:cs="Courier New"/>
          <w:color w:val="F78C6C"/>
          <w:sz w:val="20"/>
          <w:szCs w:val="20"/>
          <w:lang w:val="en-US" w:eastAsia="ru-RU"/>
        </w:rPr>
        <w:t>50</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radius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280</w:t>
      </w:r>
      <w:r w:rsidRPr="007D61C9">
        <w:rPr>
          <w:rFonts w:ascii="Courier New" w:eastAsia="Times New Roman" w:hAnsi="Courier New" w:cs="Courier New"/>
          <w:color w:val="F78C6C"/>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else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radius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D6DEEB"/>
          <w:sz w:val="20"/>
          <w:szCs w:val="20"/>
          <w:lang w:val="en-US" w:eastAsia="ru-RU"/>
        </w:rPr>
        <w:t>maximum</w:t>
      </w:r>
      <w:r w:rsidRPr="007D61C9">
        <w:rPr>
          <w:rFonts w:ascii="Courier New" w:eastAsia="Times New Roman" w:hAnsi="Courier New" w:cs="Courier New"/>
          <w:color w:val="D6DEEB"/>
          <w:sz w:val="20"/>
          <w:szCs w:val="20"/>
          <w:lang w:val="en-US" w:eastAsia="ru-RU"/>
        </w:rPr>
        <w:br/>
      </w:r>
      <w:r w:rsidRPr="007D61C9">
        <w:rPr>
          <w:rFonts w:ascii="Courier New" w:eastAsia="Times New Roman" w:hAnsi="Courier New" w:cs="Courier New"/>
          <w:color w:val="D6DEEB"/>
          <w:sz w:val="20"/>
          <w:szCs w:val="20"/>
          <w:lang w:val="en-US" w:eastAsia="ru-RU"/>
        </w:rPr>
        <w:br/>
        <w:t xml:space="preserve">    choice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random</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randrange</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F78C6C"/>
          <w:sz w:val="20"/>
          <w:szCs w:val="20"/>
          <w:lang w:val="en-US" w:eastAsia="ru-RU"/>
        </w:rPr>
        <w:t>0</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5</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r w:rsidRPr="007D61C9">
        <w:rPr>
          <w:rFonts w:ascii="Courier New" w:eastAsia="Times New Roman" w:hAnsi="Courier New" w:cs="Courier New"/>
          <w:color w:val="D6DEEB"/>
          <w:sz w:val="20"/>
          <w:szCs w:val="20"/>
          <w:lang w:val="en-US" w:eastAsia="ru-RU"/>
        </w:rPr>
        <w:t xml:space="preserve">choice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0</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radius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random</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randrange</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F78C6C"/>
          <w:sz w:val="20"/>
          <w:szCs w:val="20"/>
          <w:lang w:val="en-US" w:eastAsia="ru-RU"/>
        </w:rPr>
        <w:t>10</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15</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else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radius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random</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randrange</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F78C6C"/>
          <w:sz w:val="20"/>
          <w:szCs w:val="20"/>
          <w:lang w:val="en-US" w:eastAsia="ru-RU"/>
        </w:rPr>
        <w:t>250</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400</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return </w:t>
      </w:r>
      <w:r w:rsidRPr="007D61C9">
        <w:rPr>
          <w:rFonts w:ascii="Courier New" w:eastAsia="Times New Roman" w:hAnsi="Courier New" w:cs="Courier New"/>
          <w:color w:val="D6DEEB"/>
          <w:sz w:val="20"/>
          <w:szCs w:val="20"/>
          <w:lang w:val="en-US" w:eastAsia="ru-RU"/>
        </w:rPr>
        <w:t>radius</w:t>
      </w:r>
      <w:r w:rsidRPr="007D61C9">
        <w:rPr>
          <w:rFonts w:ascii="Courier New" w:eastAsia="Times New Roman" w:hAnsi="Courier New" w:cs="Courier New"/>
          <w:color w:val="D6DEEB"/>
          <w:sz w:val="20"/>
          <w:szCs w:val="20"/>
          <w:lang w:val="en-US" w:eastAsia="ru-RU"/>
        </w:rPr>
        <w:br/>
      </w:r>
      <w:r w:rsidRPr="007D61C9">
        <w:rPr>
          <w:rFonts w:ascii="Courier New" w:eastAsia="Times New Roman" w:hAnsi="Courier New" w:cs="Courier New"/>
          <w:color w:val="D6DEEB"/>
          <w:sz w:val="20"/>
          <w:szCs w:val="20"/>
          <w:lang w:val="en-US" w:eastAsia="ru-RU"/>
        </w:rPr>
        <w:br/>
      </w:r>
      <w:r w:rsidRPr="007D61C9">
        <w:rPr>
          <w:rFonts w:ascii="Courier New" w:eastAsia="Times New Roman" w:hAnsi="Courier New" w:cs="Courier New"/>
          <w:color w:val="D6DEEB"/>
          <w:sz w:val="20"/>
          <w:szCs w:val="20"/>
          <w:lang w:val="en-US" w:eastAsia="ru-RU"/>
        </w:rPr>
        <w:br/>
      </w:r>
      <w:proofErr w:type="spellStart"/>
      <w:r w:rsidRPr="007D61C9">
        <w:rPr>
          <w:rFonts w:ascii="Courier New" w:eastAsia="Times New Roman" w:hAnsi="Courier New" w:cs="Courier New"/>
          <w:i/>
          <w:iCs/>
          <w:color w:val="C792EA"/>
          <w:sz w:val="20"/>
          <w:szCs w:val="20"/>
          <w:lang w:val="en-US" w:eastAsia="ru-RU"/>
        </w:rPr>
        <w:t>def</w:t>
      </w:r>
      <w:proofErr w:type="spellEnd"/>
      <w:r w:rsidRPr="007D61C9">
        <w:rPr>
          <w:rFonts w:ascii="Courier New" w:eastAsia="Times New Roman" w:hAnsi="Courier New" w:cs="Courier New"/>
          <w:i/>
          <w:iCs/>
          <w:color w:val="C792EA"/>
          <w:sz w:val="20"/>
          <w:szCs w:val="20"/>
          <w:lang w:val="en-US" w:eastAsia="ru-RU"/>
        </w:rPr>
        <w:t xml:space="preserve"> </w:t>
      </w:r>
      <w:proofErr w:type="spellStart"/>
      <w:r w:rsidRPr="007D61C9">
        <w:rPr>
          <w:rFonts w:ascii="Courier New" w:eastAsia="Times New Roman" w:hAnsi="Courier New" w:cs="Courier New"/>
          <w:color w:val="82AAFF"/>
          <w:sz w:val="20"/>
          <w:szCs w:val="20"/>
          <w:lang w:val="en-US" w:eastAsia="ru-RU"/>
        </w:rPr>
        <w:t>object_return</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7FDBCA"/>
          <w:sz w:val="20"/>
          <w:szCs w:val="20"/>
          <w:lang w:val="en-US" w:eastAsia="ru-RU"/>
        </w:rPr>
        <w:t>objects</w:t>
      </w:r>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color w:val="7FDBCA"/>
          <w:sz w:val="20"/>
          <w:szCs w:val="20"/>
          <w:lang w:val="en-US" w:eastAsia="ru-RU"/>
        </w:rPr>
        <w:t>obj</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radius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82AAFF"/>
          <w:sz w:val="20"/>
          <w:szCs w:val="20"/>
          <w:lang w:val="en-US" w:eastAsia="ru-RU"/>
        </w:rPr>
        <w:t>find_radius</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7FDBCA"/>
          <w:sz w:val="20"/>
          <w:szCs w:val="20"/>
          <w:lang w:val="en-US" w:eastAsia="ru-RU"/>
        </w:rPr>
        <w:t>objects</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choice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random</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randrange</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F78C6C"/>
          <w:sz w:val="20"/>
          <w:szCs w:val="20"/>
          <w:lang w:val="en-US" w:eastAsia="ru-RU"/>
        </w:rPr>
        <w:t>0</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3</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img</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cactus_img</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D6DEEB"/>
          <w:sz w:val="20"/>
          <w:szCs w:val="20"/>
          <w:lang w:val="en-US" w:eastAsia="ru-RU"/>
        </w:rPr>
        <w:t>choice</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width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cactus_options</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D6DEEB"/>
          <w:sz w:val="20"/>
          <w:szCs w:val="20"/>
          <w:lang w:val="en-US" w:eastAsia="ru-RU"/>
        </w:rPr>
        <w:t xml:space="preserve">choice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2</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height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cactus_options</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D6DEEB"/>
          <w:sz w:val="20"/>
          <w:szCs w:val="20"/>
          <w:lang w:val="en-US" w:eastAsia="ru-RU"/>
        </w:rPr>
        <w:t xml:space="preserve">choice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 xml:space="preserve">2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1</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7FDBCA"/>
          <w:sz w:val="20"/>
          <w:szCs w:val="20"/>
          <w:lang w:val="en-US" w:eastAsia="ru-RU"/>
        </w:rPr>
        <w:t>obj</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return_self</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D6DEEB"/>
          <w:sz w:val="20"/>
          <w:szCs w:val="20"/>
          <w:lang w:val="en-US" w:eastAsia="ru-RU"/>
        </w:rPr>
        <w:t>radius</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D6DEEB"/>
          <w:sz w:val="20"/>
          <w:szCs w:val="20"/>
          <w:lang w:val="en-US" w:eastAsia="ru-RU"/>
        </w:rPr>
        <w:t>height</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D6DEEB"/>
          <w:sz w:val="20"/>
          <w:szCs w:val="20"/>
          <w:lang w:val="en-US" w:eastAsia="ru-RU"/>
        </w:rPr>
        <w:t>width</w:t>
      </w:r>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img</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r>
      <w:proofErr w:type="spellStart"/>
      <w:r w:rsidRPr="007D61C9">
        <w:rPr>
          <w:rFonts w:ascii="Courier New" w:eastAsia="Times New Roman" w:hAnsi="Courier New" w:cs="Courier New"/>
          <w:i/>
          <w:iCs/>
          <w:color w:val="C792EA"/>
          <w:sz w:val="20"/>
          <w:szCs w:val="20"/>
          <w:lang w:val="en-US" w:eastAsia="ru-RU"/>
        </w:rPr>
        <w:t>def</w:t>
      </w:r>
      <w:proofErr w:type="spellEnd"/>
      <w:r w:rsidRPr="007D61C9">
        <w:rPr>
          <w:rFonts w:ascii="Courier New" w:eastAsia="Times New Roman" w:hAnsi="Courier New" w:cs="Courier New"/>
          <w:i/>
          <w:iCs/>
          <w:color w:val="C792EA"/>
          <w:sz w:val="20"/>
          <w:szCs w:val="20"/>
          <w:lang w:val="en-US" w:eastAsia="ru-RU"/>
        </w:rPr>
        <w:t xml:space="preserve"> </w:t>
      </w:r>
      <w:proofErr w:type="spellStart"/>
      <w:r w:rsidRPr="007D61C9">
        <w:rPr>
          <w:rFonts w:ascii="Courier New" w:eastAsia="Times New Roman" w:hAnsi="Courier New" w:cs="Courier New"/>
          <w:color w:val="82AAFF"/>
          <w:sz w:val="20"/>
          <w:szCs w:val="20"/>
          <w:lang w:val="en-US" w:eastAsia="ru-RU"/>
        </w:rPr>
        <w:t>draw_array</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7FDBCA"/>
          <w:sz w:val="20"/>
          <w:szCs w:val="20"/>
          <w:lang w:val="en-US" w:eastAsia="ru-RU"/>
        </w:rPr>
        <w:t>array</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for </w:t>
      </w:r>
      <w:r w:rsidRPr="007D61C9">
        <w:rPr>
          <w:rFonts w:ascii="Courier New" w:eastAsia="Times New Roman" w:hAnsi="Courier New" w:cs="Courier New"/>
          <w:color w:val="D6DEEB"/>
          <w:sz w:val="20"/>
          <w:szCs w:val="20"/>
          <w:lang w:val="en-US" w:eastAsia="ru-RU"/>
        </w:rPr>
        <w:t xml:space="preserve">cactus </w:t>
      </w:r>
      <w:r w:rsidRPr="007D61C9">
        <w:rPr>
          <w:rFonts w:ascii="Courier New" w:eastAsia="Times New Roman" w:hAnsi="Courier New" w:cs="Courier New"/>
          <w:i/>
          <w:iCs/>
          <w:color w:val="C792EA"/>
          <w:sz w:val="20"/>
          <w:szCs w:val="20"/>
          <w:lang w:val="en-US" w:eastAsia="ru-RU"/>
        </w:rPr>
        <w:t xml:space="preserve">in </w:t>
      </w:r>
      <w:r w:rsidRPr="007D61C9">
        <w:rPr>
          <w:rFonts w:ascii="Courier New" w:eastAsia="Times New Roman" w:hAnsi="Courier New" w:cs="Courier New"/>
          <w:color w:val="7FDBCA"/>
          <w:sz w:val="20"/>
          <w:szCs w:val="20"/>
          <w:lang w:val="en-US" w:eastAsia="ru-RU"/>
        </w:rPr>
        <w:t>array</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check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cactus</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move</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not </w:t>
      </w:r>
      <w:r w:rsidRPr="007D61C9">
        <w:rPr>
          <w:rFonts w:ascii="Courier New" w:eastAsia="Times New Roman" w:hAnsi="Courier New" w:cs="Courier New"/>
          <w:color w:val="D6DEEB"/>
          <w:sz w:val="20"/>
          <w:szCs w:val="20"/>
          <w:lang w:val="en-US" w:eastAsia="ru-RU"/>
        </w:rPr>
        <w:t>check</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color w:val="82AAFF"/>
          <w:sz w:val="20"/>
          <w:szCs w:val="20"/>
          <w:lang w:val="en-US" w:eastAsia="ru-RU"/>
        </w:rPr>
        <w:t>object_return</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7FDBCA"/>
          <w:sz w:val="20"/>
          <w:szCs w:val="20"/>
          <w:lang w:val="en-US" w:eastAsia="ru-RU"/>
        </w:rPr>
        <w:t>array</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D6DEEB"/>
          <w:sz w:val="20"/>
          <w:szCs w:val="20"/>
          <w:lang w:val="en-US" w:eastAsia="ru-RU"/>
        </w:rPr>
        <w:t>cactus</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r>
      <w:proofErr w:type="spellStart"/>
      <w:r w:rsidRPr="007D61C9">
        <w:rPr>
          <w:rFonts w:ascii="Courier New" w:eastAsia="Times New Roman" w:hAnsi="Courier New" w:cs="Courier New"/>
          <w:i/>
          <w:iCs/>
          <w:color w:val="C792EA"/>
          <w:sz w:val="20"/>
          <w:szCs w:val="20"/>
          <w:lang w:val="en-US" w:eastAsia="ru-RU"/>
        </w:rPr>
        <w:t>def</w:t>
      </w:r>
      <w:proofErr w:type="spellEnd"/>
      <w:r w:rsidRPr="007D61C9">
        <w:rPr>
          <w:rFonts w:ascii="Courier New" w:eastAsia="Times New Roman" w:hAnsi="Courier New" w:cs="Courier New"/>
          <w:i/>
          <w:iCs/>
          <w:color w:val="C792EA"/>
          <w:sz w:val="20"/>
          <w:szCs w:val="20"/>
          <w:lang w:val="en-US" w:eastAsia="ru-RU"/>
        </w:rPr>
        <w:t xml:space="preserve"> </w:t>
      </w:r>
      <w:proofErr w:type="spellStart"/>
      <w:r w:rsidRPr="007D61C9">
        <w:rPr>
          <w:rFonts w:ascii="Courier New" w:eastAsia="Times New Roman" w:hAnsi="Courier New" w:cs="Courier New"/>
          <w:color w:val="82AAFF"/>
          <w:sz w:val="20"/>
          <w:szCs w:val="20"/>
          <w:lang w:val="en-US" w:eastAsia="ru-RU"/>
        </w:rPr>
        <w:t>open_random_objects</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choice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random</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randrange</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F78C6C"/>
          <w:sz w:val="20"/>
          <w:szCs w:val="20"/>
          <w:lang w:val="en-US" w:eastAsia="ru-RU"/>
        </w:rPr>
        <w:t>0</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2</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img_of_stone</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stone_img</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D6DEEB"/>
          <w:sz w:val="20"/>
          <w:szCs w:val="20"/>
          <w:lang w:val="en-US" w:eastAsia="ru-RU"/>
        </w:rPr>
        <w:t>choice</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choice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random</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randrange</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F78C6C"/>
          <w:sz w:val="20"/>
          <w:szCs w:val="20"/>
          <w:lang w:val="en-US" w:eastAsia="ru-RU"/>
        </w:rPr>
        <w:t>0</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2</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img_of_cloud</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cloud_img</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D6DEEB"/>
          <w:sz w:val="20"/>
          <w:szCs w:val="20"/>
          <w:lang w:val="en-US" w:eastAsia="ru-RU"/>
        </w:rPr>
        <w:t>choice</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stone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82AAFF"/>
          <w:sz w:val="20"/>
          <w:szCs w:val="20"/>
          <w:lang w:val="en-US" w:eastAsia="ru-RU"/>
        </w:rPr>
        <w:t>Object(</w:t>
      </w:r>
      <w:proofErr w:type="spellStart"/>
      <w:r w:rsidRPr="007D61C9">
        <w:rPr>
          <w:rFonts w:ascii="Courier New" w:eastAsia="Times New Roman" w:hAnsi="Courier New" w:cs="Courier New"/>
          <w:color w:val="D6DEEB"/>
          <w:sz w:val="20"/>
          <w:szCs w:val="20"/>
          <w:lang w:val="en-US" w:eastAsia="ru-RU"/>
        </w:rPr>
        <w:t>display_width</w:t>
      </w:r>
      <w:proofErr w:type="spellEnd"/>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display_height</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80</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10</w:t>
      </w:r>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img_of_stone</w:t>
      </w:r>
      <w:proofErr w:type="spellEnd"/>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4</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cloud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82AAFF"/>
          <w:sz w:val="20"/>
          <w:szCs w:val="20"/>
          <w:lang w:val="en-US" w:eastAsia="ru-RU"/>
        </w:rPr>
        <w:t>Object(</w:t>
      </w:r>
      <w:proofErr w:type="spellStart"/>
      <w:r w:rsidRPr="007D61C9">
        <w:rPr>
          <w:rFonts w:ascii="Courier New" w:eastAsia="Times New Roman" w:hAnsi="Courier New" w:cs="Courier New"/>
          <w:color w:val="D6DEEB"/>
          <w:sz w:val="20"/>
          <w:szCs w:val="20"/>
          <w:lang w:val="en-US" w:eastAsia="ru-RU"/>
        </w:rPr>
        <w:t>display_width</w:t>
      </w:r>
      <w:proofErr w:type="spellEnd"/>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80</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70</w:t>
      </w:r>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img_of_cloud</w:t>
      </w:r>
      <w:proofErr w:type="spellEnd"/>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2</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return </w:t>
      </w:r>
      <w:r w:rsidRPr="007D61C9">
        <w:rPr>
          <w:rFonts w:ascii="Courier New" w:eastAsia="Times New Roman" w:hAnsi="Courier New" w:cs="Courier New"/>
          <w:color w:val="D6DEEB"/>
          <w:sz w:val="20"/>
          <w:szCs w:val="20"/>
          <w:lang w:val="en-US" w:eastAsia="ru-RU"/>
        </w:rPr>
        <w:t>stone</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D6DEEB"/>
          <w:sz w:val="20"/>
          <w:szCs w:val="20"/>
          <w:lang w:val="en-US" w:eastAsia="ru-RU"/>
        </w:rPr>
        <w:t>cloud</w:t>
      </w:r>
      <w:r w:rsidRPr="007D61C9">
        <w:rPr>
          <w:rFonts w:ascii="Courier New" w:eastAsia="Times New Roman" w:hAnsi="Courier New" w:cs="Courier New"/>
          <w:color w:val="D6DEEB"/>
          <w:sz w:val="20"/>
          <w:szCs w:val="20"/>
          <w:lang w:val="en-US" w:eastAsia="ru-RU"/>
        </w:rPr>
        <w:br/>
      </w:r>
      <w:r w:rsidRPr="007D61C9">
        <w:rPr>
          <w:rFonts w:ascii="Courier New" w:eastAsia="Times New Roman" w:hAnsi="Courier New" w:cs="Courier New"/>
          <w:color w:val="D6DEEB"/>
          <w:sz w:val="20"/>
          <w:szCs w:val="20"/>
          <w:lang w:val="en-US" w:eastAsia="ru-RU"/>
        </w:rPr>
        <w:br/>
      </w:r>
      <w:r w:rsidRPr="007D61C9">
        <w:rPr>
          <w:rFonts w:ascii="Courier New" w:eastAsia="Times New Roman" w:hAnsi="Courier New" w:cs="Courier New"/>
          <w:color w:val="D6DEEB"/>
          <w:sz w:val="20"/>
          <w:szCs w:val="20"/>
          <w:lang w:val="en-US" w:eastAsia="ru-RU"/>
        </w:rPr>
        <w:br/>
      </w:r>
      <w:proofErr w:type="spellStart"/>
      <w:r w:rsidRPr="007D61C9">
        <w:rPr>
          <w:rFonts w:ascii="Courier New" w:eastAsia="Times New Roman" w:hAnsi="Courier New" w:cs="Courier New"/>
          <w:i/>
          <w:iCs/>
          <w:color w:val="C792EA"/>
          <w:sz w:val="20"/>
          <w:szCs w:val="20"/>
          <w:lang w:val="en-US" w:eastAsia="ru-RU"/>
        </w:rPr>
        <w:t>def</w:t>
      </w:r>
      <w:proofErr w:type="spellEnd"/>
      <w:r w:rsidRPr="007D61C9">
        <w:rPr>
          <w:rFonts w:ascii="Courier New" w:eastAsia="Times New Roman" w:hAnsi="Courier New" w:cs="Courier New"/>
          <w:i/>
          <w:iCs/>
          <w:color w:val="C792EA"/>
          <w:sz w:val="20"/>
          <w:szCs w:val="20"/>
          <w:lang w:val="en-US" w:eastAsia="ru-RU"/>
        </w:rPr>
        <w:t xml:space="preserve"> </w:t>
      </w:r>
      <w:proofErr w:type="spellStart"/>
      <w:r w:rsidRPr="007D61C9">
        <w:rPr>
          <w:rFonts w:ascii="Courier New" w:eastAsia="Times New Roman" w:hAnsi="Courier New" w:cs="Courier New"/>
          <w:color w:val="82AAFF"/>
          <w:sz w:val="20"/>
          <w:szCs w:val="20"/>
          <w:lang w:val="en-US" w:eastAsia="ru-RU"/>
        </w:rPr>
        <w:t>move_objects</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7FDBCA"/>
          <w:sz w:val="20"/>
          <w:szCs w:val="20"/>
          <w:lang w:val="en-US" w:eastAsia="ru-RU"/>
        </w:rPr>
        <w:t>stone</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7FDBCA"/>
          <w:sz w:val="20"/>
          <w:szCs w:val="20"/>
          <w:lang w:val="en-US" w:eastAsia="ru-RU"/>
        </w:rPr>
        <w:t>cloud</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check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7FDBCA"/>
          <w:sz w:val="20"/>
          <w:szCs w:val="20"/>
          <w:lang w:val="en-US" w:eastAsia="ru-RU"/>
        </w:rPr>
        <w:t>stone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move</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not </w:t>
      </w:r>
      <w:r w:rsidRPr="007D61C9">
        <w:rPr>
          <w:rFonts w:ascii="Courier New" w:eastAsia="Times New Roman" w:hAnsi="Courier New" w:cs="Courier New"/>
          <w:color w:val="D6DEEB"/>
          <w:sz w:val="20"/>
          <w:szCs w:val="20"/>
          <w:lang w:val="en-US" w:eastAsia="ru-RU"/>
        </w:rPr>
        <w:t>check</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choice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random</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randrange</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F78C6C"/>
          <w:sz w:val="20"/>
          <w:szCs w:val="20"/>
          <w:lang w:val="en-US" w:eastAsia="ru-RU"/>
        </w:rPr>
        <w:t>0</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2</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img_of_stone</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stone_img</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D6DEEB"/>
          <w:sz w:val="20"/>
          <w:szCs w:val="20"/>
          <w:lang w:val="en-US" w:eastAsia="ru-RU"/>
        </w:rPr>
        <w:t>choice</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7FDBCA"/>
          <w:sz w:val="20"/>
          <w:szCs w:val="20"/>
          <w:lang w:val="en-US" w:eastAsia="ru-RU"/>
        </w:rPr>
        <w:t>stone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return_self</w:t>
      </w:r>
      <w:proofErr w:type="spellEnd"/>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display_width</w:t>
      </w:r>
      <w:proofErr w:type="spellEnd"/>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 xml:space="preserve">500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random</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randrange</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F78C6C"/>
          <w:sz w:val="20"/>
          <w:szCs w:val="20"/>
          <w:lang w:val="en-US" w:eastAsia="ru-RU"/>
        </w:rPr>
        <w:t>10</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80</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5F7E97"/>
          <w:sz w:val="20"/>
          <w:szCs w:val="20"/>
          <w:lang w:val="en-US" w:eastAsia="ru-RU"/>
        </w:rPr>
        <w:t>,</w:t>
      </w:r>
      <w:r w:rsidRPr="007D61C9">
        <w:rPr>
          <w:rFonts w:ascii="Courier New" w:eastAsia="Times New Roman" w:hAnsi="Courier New" w:cs="Courier New"/>
          <w:color w:val="5F7E97"/>
          <w:sz w:val="20"/>
          <w:szCs w:val="20"/>
          <w:lang w:val="en-US" w:eastAsia="ru-RU"/>
        </w:rPr>
        <w:br/>
        <w:t xml:space="preserve">                          </w:t>
      </w:r>
      <w:proofErr w:type="spellStart"/>
      <w:r w:rsidRPr="007D61C9">
        <w:rPr>
          <w:rFonts w:ascii="Courier New" w:eastAsia="Times New Roman" w:hAnsi="Courier New" w:cs="Courier New"/>
          <w:color w:val="7FDBCA"/>
          <w:sz w:val="20"/>
          <w:szCs w:val="20"/>
          <w:lang w:val="en-US" w:eastAsia="ru-RU"/>
        </w:rPr>
        <w:t>stone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width</w:t>
      </w:r>
      <w:proofErr w:type="spellEnd"/>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img_of_stone</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check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7FDBCA"/>
          <w:sz w:val="20"/>
          <w:szCs w:val="20"/>
          <w:lang w:val="en-US" w:eastAsia="ru-RU"/>
        </w:rPr>
        <w:t>cloud</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move</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not </w:t>
      </w:r>
      <w:r w:rsidRPr="007D61C9">
        <w:rPr>
          <w:rFonts w:ascii="Courier New" w:eastAsia="Times New Roman" w:hAnsi="Courier New" w:cs="Courier New"/>
          <w:color w:val="D6DEEB"/>
          <w:sz w:val="20"/>
          <w:szCs w:val="20"/>
          <w:lang w:val="en-US" w:eastAsia="ru-RU"/>
        </w:rPr>
        <w:t>check</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choice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random</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randrange</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F78C6C"/>
          <w:sz w:val="20"/>
          <w:szCs w:val="20"/>
          <w:lang w:val="en-US" w:eastAsia="ru-RU"/>
        </w:rPr>
        <w:t>0</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2</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img_of_cloud</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cloud_img</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D6DEEB"/>
          <w:sz w:val="20"/>
          <w:szCs w:val="20"/>
          <w:lang w:val="en-US" w:eastAsia="ru-RU"/>
        </w:rPr>
        <w:t>choice</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7FDBCA"/>
          <w:sz w:val="20"/>
          <w:szCs w:val="20"/>
          <w:lang w:val="en-US" w:eastAsia="ru-RU"/>
        </w:rPr>
        <w:t>cloud</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return_self</w:t>
      </w:r>
      <w:proofErr w:type="spellEnd"/>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display_width</w:t>
      </w:r>
      <w:proofErr w:type="spellEnd"/>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random</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randrange</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F78C6C"/>
          <w:sz w:val="20"/>
          <w:szCs w:val="20"/>
          <w:lang w:val="en-US" w:eastAsia="ru-RU"/>
        </w:rPr>
        <w:t>10</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200</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5F7E97"/>
          <w:sz w:val="20"/>
          <w:szCs w:val="20"/>
          <w:lang w:val="en-US" w:eastAsia="ru-RU"/>
        </w:rPr>
        <w:t>,</w:t>
      </w:r>
      <w:r w:rsidRPr="007D61C9">
        <w:rPr>
          <w:rFonts w:ascii="Courier New" w:eastAsia="Times New Roman" w:hAnsi="Courier New" w:cs="Courier New"/>
          <w:color w:val="5F7E97"/>
          <w:sz w:val="20"/>
          <w:szCs w:val="20"/>
          <w:lang w:val="en-US" w:eastAsia="ru-RU"/>
        </w:rPr>
        <w:br/>
        <w:t xml:space="preserve">                          </w:t>
      </w:r>
      <w:proofErr w:type="spellStart"/>
      <w:r w:rsidRPr="007D61C9">
        <w:rPr>
          <w:rFonts w:ascii="Courier New" w:eastAsia="Times New Roman" w:hAnsi="Courier New" w:cs="Courier New"/>
          <w:color w:val="7FDBCA"/>
          <w:sz w:val="20"/>
          <w:szCs w:val="20"/>
          <w:lang w:val="en-US" w:eastAsia="ru-RU"/>
        </w:rPr>
        <w:t>cloud</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width</w:t>
      </w:r>
      <w:proofErr w:type="spellEnd"/>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img_of_cloud</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r>
      <w:proofErr w:type="spellStart"/>
      <w:r w:rsidRPr="007D61C9">
        <w:rPr>
          <w:rFonts w:ascii="Courier New" w:eastAsia="Times New Roman" w:hAnsi="Courier New" w:cs="Courier New"/>
          <w:i/>
          <w:iCs/>
          <w:color w:val="C792EA"/>
          <w:sz w:val="20"/>
          <w:szCs w:val="20"/>
          <w:lang w:val="en-US" w:eastAsia="ru-RU"/>
        </w:rPr>
        <w:t>def</w:t>
      </w:r>
      <w:proofErr w:type="spellEnd"/>
      <w:r w:rsidRPr="007D61C9">
        <w:rPr>
          <w:rFonts w:ascii="Courier New" w:eastAsia="Times New Roman" w:hAnsi="Courier New" w:cs="Courier New"/>
          <w:i/>
          <w:iCs/>
          <w:color w:val="C792EA"/>
          <w:sz w:val="20"/>
          <w:szCs w:val="20"/>
          <w:lang w:val="en-US" w:eastAsia="ru-RU"/>
        </w:rPr>
        <w:t xml:space="preserve"> </w:t>
      </w:r>
      <w:proofErr w:type="spellStart"/>
      <w:r w:rsidRPr="007D61C9">
        <w:rPr>
          <w:rFonts w:ascii="Courier New" w:eastAsia="Times New Roman" w:hAnsi="Courier New" w:cs="Courier New"/>
          <w:color w:val="82AAFF"/>
          <w:sz w:val="20"/>
          <w:szCs w:val="20"/>
          <w:lang w:val="en-US" w:eastAsia="ru-RU"/>
        </w:rPr>
        <w:t>draw_dino</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global </w:t>
      </w:r>
      <w:proofErr w:type="spellStart"/>
      <w:r w:rsidRPr="007D61C9">
        <w:rPr>
          <w:rFonts w:ascii="Courier New" w:eastAsia="Times New Roman" w:hAnsi="Courier New" w:cs="Courier New"/>
          <w:color w:val="D6DEEB"/>
          <w:sz w:val="20"/>
          <w:szCs w:val="20"/>
          <w:lang w:val="en-US" w:eastAsia="ru-RU"/>
        </w:rPr>
        <w:t>img_counter</w:t>
      </w:r>
      <w:proofErr w:type="spellEnd"/>
      <w:r w:rsidRPr="007D61C9">
        <w:rPr>
          <w:rFonts w:ascii="Courier New" w:eastAsia="Times New Roman" w:hAnsi="Courier New" w:cs="Courier New"/>
          <w:color w:val="D6DEEB"/>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D6DEEB"/>
          <w:sz w:val="20"/>
          <w:szCs w:val="20"/>
          <w:lang w:val="en-US" w:eastAsia="ru-RU"/>
        </w:rPr>
        <w:t>img_counter</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25</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img_counter</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0</w:t>
      </w:r>
      <w:r w:rsidRPr="007D61C9">
        <w:rPr>
          <w:rFonts w:ascii="Courier New" w:eastAsia="Times New Roman" w:hAnsi="Courier New" w:cs="Courier New"/>
          <w:color w:val="F78C6C"/>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display</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blit</w:t>
      </w:r>
      <w:proofErr w:type="spellEnd"/>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dino_img</w:t>
      </w:r>
      <w:proofErr w:type="spellEnd"/>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img_counter</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5</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user_x</w:t>
      </w:r>
      <w:proofErr w:type="spellEnd"/>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user_y</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img_counter</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1</w:t>
      </w:r>
      <w:r w:rsidRPr="007D61C9">
        <w:rPr>
          <w:rFonts w:ascii="Courier New" w:eastAsia="Times New Roman" w:hAnsi="Courier New" w:cs="Courier New"/>
          <w:color w:val="F78C6C"/>
          <w:sz w:val="20"/>
          <w:szCs w:val="20"/>
          <w:lang w:val="en-US" w:eastAsia="ru-RU"/>
        </w:rPr>
        <w:br/>
      </w:r>
      <w:r w:rsidRPr="007D61C9">
        <w:rPr>
          <w:rFonts w:ascii="Courier New" w:eastAsia="Times New Roman" w:hAnsi="Courier New" w:cs="Courier New"/>
          <w:color w:val="F78C6C"/>
          <w:sz w:val="20"/>
          <w:szCs w:val="20"/>
          <w:lang w:val="en-US" w:eastAsia="ru-RU"/>
        </w:rPr>
        <w:lastRenderedPageBreak/>
        <w:br/>
      </w:r>
      <w:r w:rsidRPr="007D61C9">
        <w:rPr>
          <w:rFonts w:ascii="Courier New" w:eastAsia="Times New Roman" w:hAnsi="Courier New" w:cs="Courier New"/>
          <w:color w:val="F78C6C"/>
          <w:sz w:val="20"/>
          <w:szCs w:val="20"/>
          <w:lang w:val="en-US" w:eastAsia="ru-RU"/>
        </w:rPr>
        <w:br/>
      </w:r>
      <w:proofErr w:type="spellStart"/>
      <w:r w:rsidRPr="007D61C9">
        <w:rPr>
          <w:rFonts w:ascii="Courier New" w:eastAsia="Times New Roman" w:hAnsi="Courier New" w:cs="Courier New"/>
          <w:i/>
          <w:iCs/>
          <w:color w:val="C792EA"/>
          <w:sz w:val="20"/>
          <w:szCs w:val="20"/>
          <w:lang w:val="en-US" w:eastAsia="ru-RU"/>
        </w:rPr>
        <w:t>def</w:t>
      </w:r>
      <w:proofErr w:type="spellEnd"/>
      <w:r w:rsidRPr="007D61C9">
        <w:rPr>
          <w:rFonts w:ascii="Courier New" w:eastAsia="Times New Roman" w:hAnsi="Courier New" w:cs="Courier New"/>
          <w:i/>
          <w:iCs/>
          <w:color w:val="C792EA"/>
          <w:sz w:val="20"/>
          <w:szCs w:val="20"/>
          <w:lang w:val="en-US" w:eastAsia="ru-RU"/>
        </w:rPr>
        <w:t xml:space="preserve"> </w:t>
      </w:r>
      <w:proofErr w:type="spellStart"/>
      <w:r w:rsidRPr="007D61C9">
        <w:rPr>
          <w:rFonts w:ascii="Courier New" w:eastAsia="Times New Roman" w:hAnsi="Courier New" w:cs="Courier New"/>
          <w:color w:val="82AAFF"/>
          <w:sz w:val="20"/>
          <w:szCs w:val="20"/>
          <w:lang w:val="en-US" w:eastAsia="ru-RU"/>
        </w:rPr>
        <w:t>print_text</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7FDBCA"/>
          <w:sz w:val="20"/>
          <w:szCs w:val="20"/>
          <w:lang w:val="en-US" w:eastAsia="ru-RU"/>
        </w:rPr>
        <w:t>message</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7FDBCA"/>
          <w:sz w:val="20"/>
          <w:szCs w:val="20"/>
          <w:lang w:val="en-US" w:eastAsia="ru-RU"/>
        </w:rPr>
        <w:t>x</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7FDBCA"/>
          <w:sz w:val="20"/>
          <w:szCs w:val="20"/>
          <w:lang w:val="en-US" w:eastAsia="ru-RU"/>
        </w:rPr>
        <w:t>y</w:t>
      </w:r>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color w:val="7FDBCA"/>
          <w:sz w:val="20"/>
          <w:szCs w:val="20"/>
          <w:lang w:val="en-US" w:eastAsia="ru-RU"/>
        </w:rPr>
        <w:t>font_color</w:t>
      </w:r>
      <w:proofErr w:type="spellEnd"/>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F78C6C"/>
          <w:sz w:val="20"/>
          <w:szCs w:val="20"/>
          <w:lang w:val="en-US" w:eastAsia="ru-RU"/>
        </w:rPr>
        <w:t>0</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0</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0</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5F7E97"/>
          <w:sz w:val="20"/>
          <w:szCs w:val="20"/>
          <w:lang w:val="en-US" w:eastAsia="ru-RU"/>
        </w:rPr>
        <w:t>,</w:t>
      </w:r>
      <w:r w:rsidRPr="007D61C9">
        <w:rPr>
          <w:rFonts w:ascii="Courier New" w:eastAsia="Times New Roman" w:hAnsi="Courier New" w:cs="Courier New"/>
          <w:color w:val="5F7E97"/>
          <w:sz w:val="20"/>
          <w:szCs w:val="20"/>
          <w:lang w:val="en-US" w:eastAsia="ru-RU"/>
        </w:rPr>
        <w:br/>
        <w:t xml:space="preserve">               </w:t>
      </w:r>
      <w:proofErr w:type="spellStart"/>
      <w:r w:rsidRPr="007D61C9">
        <w:rPr>
          <w:rFonts w:ascii="Courier New" w:eastAsia="Times New Roman" w:hAnsi="Courier New" w:cs="Courier New"/>
          <w:color w:val="7FDBCA"/>
          <w:sz w:val="20"/>
          <w:szCs w:val="20"/>
          <w:lang w:val="en-US" w:eastAsia="ru-RU"/>
        </w:rPr>
        <w:t>font_type</w:t>
      </w:r>
      <w:proofErr w:type="spellEnd"/>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ECC48D"/>
          <w:sz w:val="20"/>
          <w:szCs w:val="20"/>
          <w:lang w:val="en-US" w:eastAsia="ru-RU"/>
        </w:rPr>
        <w:t>"PingPong.ttf"</w:t>
      </w:r>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color w:val="7FDBCA"/>
          <w:sz w:val="20"/>
          <w:szCs w:val="20"/>
          <w:lang w:val="en-US" w:eastAsia="ru-RU"/>
        </w:rPr>
        <w:t>font_size</w:t>
      </w:r>
      <w:proofErr w:type="spellEnd"/>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F78C6C"/>
          <w:sz w:val="20"/>
          <w:szCs w:val="20"/>
          <w:lang w:val="en-US" w:eastAsia="ru-RU"/>
        </w:rPr>
        <w:t>30</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font_type</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font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Font</w:t>
      </w:r>
      <w:proofErr w:type="spellEnd"/>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7FDBCA"/>
          <w:sz w:val="20"/>
          <w:szCs w:val="20"/>
          <w:lang w:val="en-US" w:eastAsia="ru-RU"/>
        </w:rPr>
        <w:t>font_type</w:t>
      </w:r>
      <w:proofErr w:type="spellEnd"/>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color w:val="7FDBCA"/>
          <w:sz w:val="20"/>
          <w:szCs w:val="20"/>
          <w:lang w:val="en-US" w:eastAsia="ru-RU"/>
        </w:rPr>
        <w:t>font_size</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text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7FDBCA"/>
          <w:sz w:val="20"/>
          <w:szCs w:val="20"/>
          <w:lang w:val="en-US" w:eastAsia="ru-RU"/>
        </w:rPr>
        <w:t>font_type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render</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7FDBCA"/>
          <w:sz w:val="20"/>
          <w:szCs w:val="20"/>
          <w:lang w:val="en-US" w:eastAsia="ru-RU"/>
        </w:rPr>
        <w:t>message</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i/>
          <w:iCs/>
          <w:color w:val="C792EA"/>
          <w:sz w:val="20"/>
          <w:szCs w:val="20"/>
          <w:lang w:val="en-US" w:eastAsia="ru-RU"/>
        </w:rPr>
        <w:t>True</w:t>
      </w:r>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color w:val="7FDBCA"/>
          <w:sz w:val="20"/>
          <w:szCs w:val="20"/>
          <w:lang w:val="en-US" w:eastAsia="ru-RU"/>
        </w:rPr>
        <w:t>font_color</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display</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blit</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D6DEEB"/>
          <w:sz w:val="20"/>
          <w:szCs w:val="20"/>
          <w:lang w:val="en-US" w:eastAsia="ru-RU"/>
        </w:rPr>
        <w:t>text</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7FDBCA"/>
          <w:sz w:val="20"/>
          <w:szCs w:val="20"/>
          <w:lang w:val="en-US" w:eastAsia="ru-RU"/>
        </w:rPr>
        <w:t>x</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7FDBCA"/>
          <w:sz w:val="20"/>
          <w:szCs w:val="20"/>
          <w:lang w:val="en-US" w:eastAsia="ru-RU"/>
        </w:rPr>
        <w:t>y</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r>
      <w:proofErr w:type="spellStart"/>
      <w:r w:rsidRPr="007D61C9">
        <w:rPr>
          <w:rFonts w:ascii="Courier New" w:eastAsia="Times New Roman" w:hAnsi="Courier New" w:cs="Courier New"/>
          <w:i/>
          <w:iCs/>
          <w:color w:val="C792EA"/>
          <w:sz w:val="20"/>
          <w:szCs w:val="20"/>
          <w:lang w:val="en-US" w:eastAsia="ru-RU"/>
        </w:rPr>
        <w:t>def</w:t>
      </w:r>
      <w:proofErr w:type="spellEnd"/>
      <w:r w:rsidRPr="007D61C9">
        <w:rPr>
          <w:rFonts w:ascii="Courier New" w:eastAsia="Times New Roman" w:hAnsi="Courier New" w:cs="Courier New"/>
          <w:i/>
          <w:iCs/>
          <w:color w:val="C792EA"/>
          <w:sz w:val="20"/>
          <w:szCs w:val="20"/>
          <w:lang w:val="en-US" w:eastAsia="ru-RU"/>
        </w:rPr>
        <w:t xml:space="preserve"> </w:t>
      </w:r>
      <w:r w:rsidRPr="007D61C9">
        <w:rPr>
          <w:rFonts w:ascii="Courier New" w:eastAsia="Times New Roman" w:hAnsi="Courier New" w:cs="Courier New"/>
          <w:color w:val="82AAFF"/>
          <w:sz w:val="20"/>
          <w:szCs w:val="20"/>
          <w:lang w:val="en-US" w:eastAsia="ru-RU"/>
        </w:rPr>
        <w:t>pause()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paused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i/>
          <w:iCs/>
          <w:color w:val="C792EA"/>
          <w:sz w:val="20"/>
          <w:szCs w:val="20"/>
          <w:lang w:val="en-US" w:eastAsia="ru-RU"/>
        </w:rPr>
        <w:t>True</w:t>
      </w:r>
      <w:r w:rsidRPr="007D61C9">
        <w:rPr>
          <w:rFonts w:ascii="Courier New" w:eastAsia="Times New Roman" w:hAnsi="Courier New" w:cs="Courier New"/>
          <w:i/>
          <w:iCs/>
          <w:color w:val="C792EA"/>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mixer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music</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pause</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while </w:t>
      </w:r>
      <w:r w:rsidRPr="007D61C9">
        <w:rPr>
          <w:rFonts w:ascii="Courier New" w:eastAsia="Times New Roman" w:hAnsi="Courier New" w:cs="Courier New"/>
          <w:color w:val="D6DEEB"/>
          <w:sz w:val="20"/>
          <w:szCs w:val="20"/>
          <w:lang w:val="en-US" w:eastAsia="ru-RU"/>
        </w:rPr>
        <w:t>paused</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for </w:t>
      </w:r>
      <w:r w:rsidRPr="007D61C9">
        <w:rPr>
          <w:rFonts w:ascii="Courier New" w:eastAsia="Times New Roman" w:hAnsi="Courier New" w:cs="Courier New"/>
          <w:color w:val="D6DEEB"/>
          <w:sz w:val="20"/>
          <w:szCs w:val="20"/>
          <w:lang w:val="en-US" w:eastAsia="ru-RU"/>
        </w:rPr>
        <w:t xml:space="preserve">event </w:t>
      </w:r>
      <w:r w:rsidRPr="007D61C9">
        <w:rPr>
          <w:rFonts w:ascii="Courier New" w:eastAsia="Times New Roman" w:hAnsi="Courier New" w:cs="Courier New"/>
          <w:i/>
          <w:iCs/>
          <w:color w:val="C792EA"/>
          <w:sz w:val="20"/>
          <w:szCs w:val="20"/>
          <w:lang w:val="en-US" w:eastAsia="ru-RU"/>
        </w:rPr>
        <w:t xml:space="preserve">in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event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get</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D6DEEB"/>
          <w:sz w:val="20"/>
          <w:szCs w:val="20"/>
          <w:lang w:val="en-US" w:eastAsia="ru-RU"/>
        </w:rPr>
        <w:t>event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type</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QUIT</w:t>
      </w:r>
      <w:proofErr w:type="spellEnd"/>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quit</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82AAFF"/>
          <w:sz w:val="20"/>
          <w:szCs w:val="20"/>
          <w:lang w:val="en-US" w:eastAsia="ru-RU"/>
        </w:rPr>
        <w:t>quit</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82AAFF"/>
          <w:sz w:val="20"/>
          <w:szCs w:val="20"/>
          <w:lang w:val="en-US" w:eastAsia="ru-RU"/>
        </w:rPr>
        <w:t>print_text</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ECC48D"/>
          <w:sz w:val="20"/>
          <w:szCs w:val="20"/>
          <w:lang w:val="en-US" w:eastAsia="ru-RU"/>
        </w:rPr>
        <w:t>"Paused... Press 'Enter' to continue. "</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160</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300</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keys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key</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get_pressed</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r w:rsidRPr="007D61C9">
        <w:rPr>
          <w:rFonts w:ascii="Courier New" w:eastAsia="Times New Roman" w:hAnsi="Courier New" w:cs="Courier New"/>
          <w:color w:val="D6DEEB"/>
          <w:sz w:val="20"/>
          <w:szCs w:val="20"/>
          <w:lang w:val="en-US" w:eastAsia="ru-RU"/>
        </w:rPr>
        <w:t>keys</w:t>
      </w:r>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K_RETURN</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paused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i/>
          <w:iCs/>
          <w:color w:val="C792EA"/>
          <w:sz w:val="20"/>
          <w:szCs w:val="20"/>
          <w:lang w:val="en-US" w:eastAsia="ru-RU"/>
        </w:rPr>
        <w:t>False</w:t>
      </w:r>
      <w:r w:rsidRPr="007D61C9">
        <w:rPr>
          <w:rFonts w:ascii="Courier New" w:eastAsia="Times New Roman" w:hAnsi="Courier New" w:cs="Courier New"/>
          <w:i/>
          <w:iCs/>
          <w:color w:val="C792EA"/>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display</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update</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clock</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tick</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F78C6C"/>
          <w:sz w:val="20"/>
          <w:szCs w:val="20"/>
          <w:lang w:val="en-US" w:eastAsia="ru-RU"/>
        </w:rPr>
        <w:t>15</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mixer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music</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unpause</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r>
      <w:proofErr w:type="spellStart"/>
      <w:r w:rsidRPr="007D61C9">
        <w:rPr>
          <w:rFonts w:ascii="Courier New" w:eastAsia="Times New Roman" w:hAnsi="Courier New" w:cs="Courier New"/>
          <w:i/>
          <w:iCs/>
          <w:color w:val="C792EA"/>
          <w:sz w:val="20"/>
          <w:szCs w:val="20"/>
          <w:lang w:val="en-US" w:eastAsia="ru-RU"/>
        </w:rPr>
        <w:t>def</w:t>
      </w:r>
      <w:proofErr w:type="spellEnd"/>
      <w:r w:rsidRPr="007D61C9">
        <w:rPr>
          <w:rFonts w:ascii="Courier New" w:eastAsia="Times New Roman" w:hAnsi="Courier New" w:cs="Courier New"/>
          <w:i/>
          <w:iCs/>
          <w:color w:val="C792EA"/>
          <w:sz w:val="20"/>
          <w:szCs w:val="20"/>
          <w:lang w:val="en-US" w:eastAsia="ru-RU"/>
        </w:rPr>
        <w:t xml:space="preserve"> </w:t>
      </w:r>
      <w:proofErr w:type="spellStart"/>
      <w:r w:rsidRPr="007D61C9">
        <w:rPr>
          <w:rFonts w:ascii="Courier New" w:eastAsia="Times New Roman" w:hAnsi="Courier New" w:cs="Courier New"/>
          <w:color w:val="82AAFF"/>
          <w:sz w:val="20"/>
          <w:szCs w:val="20"/>
          <w:lang w:val="en-US" w:eastAsia="ru-RU"/>
        </w:rPr>
        <w:t>check_collision</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7FDBCA"/>
          <w:sz w:val="20"/>
          <w:szCs w:val="20"/>
          <w:lang w:val="en-US" w:eastAsia="ru-RU"/>
        </w:rPr>
        <w:t>barriers</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for </w:t>
      </w:r>
      <w:r w:rsidRPr="007D61C9">
        <w:rPr>
          <w:rFonts w:ascii="Courier New" w:eastAsia="Times New Roman" w:hAnsi="Courier New" w:cs="Courier New"/>
          <w:color w:val="D6DEEB"/>
          <w:sz w:val="20"/>
          <w:szCs w:val="20"/>
          <w:lang w:val="en-US" w:eastAsia="ru-RU"/>
        </w:rPr>
        <w:t xml:space="preserve">barrier </w:t>
      </w:r>
      <w:r w:rsidRPr="007D61C9">
        <w:rPr>
          <w:rFonts w:ascii="Courier New" w:eastAsia="Times New Roman" w:hAnsi="Courier New" w:cs="Courier New"/>
          <w:i/>
          <w:iCs/>
          <w:color w:val="C792EA"/>
          <w:sz w:val="20"/>
          <w:szCs w:val="20"/>
          <w:lang w:val="en-US" w:eastAsia="ru-RU"/>
        </w:rPr>
        <w:t xml:space="preserve">in </w:t>
      </w:r>
      <w:r w:rsidRPr="007D61C9">
        <w:rPr>
          <w:rFonts w:ascii="Courier New" w:eastAsia="Times New Roman" w:hAnsi="Courier New" w:cs="Courier New"/>
          <w:color w:val="7FDBCA"/>
          <w:sz w:val="20"/>
          <w:szCs w:val="20"/>
          <w:lang w:val="en-US" w:eastAsia="ru-RU"/>
        </w:rPr>
        <w:t>barriers</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y</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449</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i/>
          <w:iCs/>
          <w:color w:val="637777"/>
          <w:sz w:val="20"/>
          <w:szCs w:val="20"/>
          <w:lang w:val="en-US" w:eastAsia="ru-RU"/>
        </w:rPr>
        <w:t># Little cactus</w:t>
      </w:r>
      <w:r w:rsidRPr="007D61C9">
        <w:rPr>
          <w:rFonts w:ascii="Courier New" w:eastAsia="Times New Roman" w:hAnsi="Courier New" w:cs="Courier New"/>
          <w:i/>
          <w:iCs/>
          <w:color w:val="637777"/>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not </w:t>
      </w:r>
      <w:proofErr w:type="spellStart"/>
      <w:r w:rsidRPr="007D61C9">
        <w:rPr>
          <w:rFonts w:ascii="Courier New" w:eastAsia="Times New Roman" w:hAnsi="Courier New" w:cs="Courier New"/>
          <w:color w:val="D6DEEB"/>
          <w:sz w:val="20"/>
          <w:szCs w:val="20"/>
          <w:lang w:val="en-US" w:eastAsia="ru-RU"/>
        </w:rPr>
        <w:t>make_jump</w:t>
      </w:r>
      <w:proofErr w:type="spellEnd"/>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&lt;= </w:t>
      </w:r>
      <w:proofErr w:type="spellStart"/>
      <w:r w:rsidRPr="007D61C9">
        <w:rPr>
          <w:rFonts w:ascii="Courier New" w:eastAsia="Times New Roman" w:hAnsi="Courier New" w:cs="Courier New"/>
          <w:color w:val="D6DEEB"/>
          <w:sz w:val="20"/>
          <w:szCs w:val="20"/>
          <w:lang w:val="en-US" w:eastAsia="ru-RU"/>
        </w:rPr>
        <w:t>user_x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user_width</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 xml:space="preserve">30 </w:t>
      </w:r>
      <w:r w:rsidRPr="007D61C9">
        <w:rPr>
          <w:rFonts w:ascii="Courier New" w:eastAsia="Times New Roman" w:hAnsi="Courier New" w:cs="Courier New"/>
          <w:color w:val="C792EA"/>
          <w:sz w:val="20"/>
          <w:szCs w:val="20"/>
          <w:lang w:val="en-US" w:eastAsia="ru-RU"/>
        </w:rPr>
        <w:t xml:space="preserve">&lt;= </w:t>
      </w:r>
      <w:r w:rsidRPr="007D61C9">
        <w:rPr>
          <w:rFonts w:ascii="Courier New" w:eastAsia="Times New Roman" w:hAnsi="Courier New" w:cs="Courier New"/>
          <w:color w:val="D6DEEB"/>
          <w:sz w:val="20"/>
          <w:szCs w:val="20"/>
          <w:lang w:val="en-US" w:eastAsia="ru-RU"/>
        </w:rPr>
        <w:t>\</w:t>
      </w:r>
      <w:r w:rsidRPr="007D61C9">
        <w:rPr>
          <w:rFonts w:ascii="Courier New" w:eastAsia="Times New Roman" w:hAnsi="Courier New" w:cs="Courier New"/>
          <w:color w:val="D6DEEB"/>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width</w:t>
      </w:r>
      <w:proofErr w:type="spellEnd"/>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82AAFF"/>
          <w:sz w:val="20"/>
          <w:szCs w:val="20"/>
          <w:lang w:val="en-US" w:eastAsia="ru-RU"/>
        </w:rPr>
        <w:t>check_health</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color w:val="82AAFF"/>
          <w:sz w:val="20"/>
          <w:szCs w:val="20"/>
          <w:lang w:val="en-US" w:eastAsia="ru-RU"/>
        </w:rPr>
        <w:t>object_return</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7FDBCA"/>
          <w:sz w:val="20"/>
          <w:szCs w:val="20"/>
          <w:lang w:val="en-US" w:eastAsia="ru-RU"/>
        </w:rPr>
        <w:t>barriers</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return False</w:t>
      </w:r>
      <w:r w:rsidRPr="007D61C9">
        <w:rPr>
          <w:rFonts w:ascii="Courier New" w:eastAsia="Times New Roman" w:hAnsi="Courier New" w:cs="Courier New"/>
          <w:i/>
          <w:iCs/>
          <w:color w:val="C792EA"/>
          <w:sz w:val="20"/>
          <w:szCs w:val="20"/>
          <w:lang w:val="en-US" w:eastAsia="ru-RU"/>
        </w:rPr>
        <w:br/>
        <w:t xml:space="preserve">                    else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return True</w:t>
      </w:r>
      <w:r w:rsidRPr="007D61C9">
        <w:rPr>
          <w:rFonts w:ascii="Courier New" w:eastAsia="Times New Roman" w:hAnsi="Courier New" w:cs="Courier New"/>
          <w:i/>
          <w:iCs/>
          <w:color w:val="C792EA"/>
          <w:sz w:val="20"/>
          <w:szCs w:val="20"/>
          <w:lang w:val="en-US" w:eastAsia="ru-RU"/>
        </w:rPr>
        <w:br/>
        <w:t xml:space="preserve">            </w:t>
      </w:r>
      <w:proofErr w:type="spellStart"/>
      <w:r w:rsidRPr="007D61C9">
        <w:rPr>
          <w:rFonts w:ascii="Courier New" w:eastAsia="Times New Roman" w:hAnsi="Courier New" w:cs="Courier New"/>
          <w:i/>
          <w:iCs/>
          <w:color w:val="C792EA"/>
          <w:sz w:val="20"/>
          <w:szCs w:val="20"/>
          <w:lang w:val="en-US" w:eastAsia="ru-RU"/>
        </w:rPr>
        <w:t>elif</w:t>
      </w:r>
      <w:proofErr w:type="spellEnd"/>
      <w:r w:rsidRPr="007D61C9">
        <w:rPr>
          <w:rFonts w:ascii="Courier New" w:eastAsia="Times New Roman" w:hAnsi="Courier New" w:cs="Courier New"/>
          <w:i/>
          <w:iCs/>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jump_counter</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&gt;= </w:t>
      </w:r>
      <w:r w:rsidRPr="007D61C9">
        <w:rPr>
          <w:rFonts w:ascii="Courier New" w:eastAsia="Times New Roman" w:hAnsi="Courier New" w:cs="Courier New"/>
          <w:color w:val="F78C6C"/>
          <w:sz w:val="20"/>
          <w:szCs w:val="20"/>
          <w:lang w:val="en-US" w:eastAsia="ru-RU"/>
        </w:rPr>
        <w:t>0</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D6DEEB"/>
          <w:sz w:val="20"/>
          <w:szCs w:val="20"/>
          <w:lang w:val="en-US" w:eastAsia="ru-RU"/>
        </w:rPr>
        <w:t>user_y</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user_height</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 xml:space="preserve">5 </w:t>
      </w:r>
      <w:r w:rsidRPr="007D61C9">
        <w:rPr>
          <w:rFonts w:ascii="Courier New" w:eastAsia="Times New Roman" w:hAnsi="Courier New" w:cs="Courier New"/>
          <w:color w:val="C792EA"/>
          <w:sz w:val="20"/>
          <w:szCs w:val="20"/>
          <w:lang w:val="en-US" w:eastAsia="ru-RU"/>
        </w:rPr>
        <w:t xml:space="preserve">&gt;=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y</w:t>
      </w:r>
      <w:proofErr w:type="spellEnd"/>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&lt;= </w:t>
      </w:r>
      <w:proofErr w:type="spellStart"/>
      <w:r w:rsidRPr="007D61C9">
        <w:rPr>
          <w:rFonts w:ascii="Courier New" w:eastAsia="Times New Roman" w:hAnsi="Courier New" w:cs="Courier New"/>
          <w:color w:val="D6DEEB"/>
          <w:sz w:val="20"/>
          <w:szCs w:val="20"/>
          <w:lang w:val="en-US" w:eastAsia="ru-RU"/>
        </w:rPr>
        <w:t>user_x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user_width</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 xml:space="preserve">35 </w:t>
      </w:r>
      <w:r w:rsidRPr="007D61C9">
        <w:rPr>
          <w:rFonts w:ascii="Courier New" w:eastAsia="Times New Roman" w:hAnsi="Courier New" w:cs="Courier New"/>
          <w:color w:val="C792EA"/>
          <w:sz w:val="20"/>
          <w:szCs w:val="20"/>
          <w:lang w:val="en-US" w:eastAsia="ru-RU"/>
        </w:rPr>
        <w:t xml:space="preserve">&lt;= </w:t>
      </w:r>
      <w:r w:rsidRPr="007D61C9">
        <w:rPr>
          <w:rFonts w:ascii="Courier New" w:eastAsia="Times New Roman" w:hAnsi="Courier New" w:cs="Courier New"/>
          <w:color w:val="D6DEEB"/>
          <w:sz w:val="20"/>
          <w:szCs w:val="20"/>
          <w:lang w:val="en-US" w:eastAsia="ru-RU"/>
        </w:rPr>
        <w:t>\</w:t>
      </w:r>
      <w:r w:rsidRPr="007D61C9">
        <w:rPr>
          <w:rFonts w:ascii="Courier New" w:eastAsia="Times New Roman" w:hAnsi="Courier New" w:cs="Courier New"/>
          <w:color w:val="D6DEEB"/>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width</w:t>
      </w:r>
      <w:proofErr w:type="spellEnd"/>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82AAFF"/>
          <w:sz w:val="20"/>
          <w:szCs w:val="20"/>
          <w:lang w:val="en-US" w:eastAsia="ru-RU"/>
        </w:rPr>
        <w:t>check_health</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color w:val="82AAFF"/>
          <w:sz w:val="20"/>
          <w:szCs w:val="20"/>
          <w:lang w:val="en-US" w:eastAsia="ru-RU"/>
        </w:rPr>
        <w:t>object_return</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7FDBCA"/>
          <w:sz w:val="20"/>
          <w:szCs w:val="20"/>
          <w:lang w:val="en-US" w:eastAsia="ru-RU"/>
        </w:rPr>
        <w:t>barriers</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return False</w:t>
      </w:r>
      <w:r w:rsidRPr="007D61C9">
        <w:rPr>
          <w:rFonts w:ascii="Courier New" w:eastAsia="Times New Roman" w:hAnsi="Courier New" w:cs="Courier New"/>
          <w:i/>
          <w:iCs/>
          <w:color w:val="C792EA"/>
          <w:sz w:val="20"/>
          <w:szCs w:val="20"/>
          <w:lang w:val="en-US" w:eastAsia="ru-RU"/>
        </w:rPr>
        <w:br/>
        <w:t xml:space="preserve">                        else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return True</w:t>
      </w:r>
      <w:r w:rsidRPr="007D61C9">
        <w:rPr>
          <w:rFonts w:ascii="Courier New" w:eastAsia="Times New Roman" w:hAnsi="Courier New" w:cs="Courier New"/>
          <w:i/>
          <w:iCs/>
          <w:color w:val="C792EA"/>
          <w:sz w:val="20"/>
          <w:szCs w:val="20"/>
          <w:lang w:val="en-US" w:eastAsia="ru-RU"/>
        </w:rPr>
        <w:br/>
        <w:t xml:space="preserve">            else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D6DEEB"/>
          <w:sz w:val="20"/>
          <w:szCs w:val="20"/>
          <w:lang w:val="en-US" w:eastAsia="ru-RU"/>
        </w:rPr>
        <w:t>user_y</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user_height</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 xml:space="preserve">10 </w:t>
      </w:r>
      <w:r w:rsidRPr="007D61C9">
        <w:rPr>
          <w:rFonts w:ascii="Courier New" w:eastAsia="Times New Roman" w:hAnsi="Courier New" w:cs="Courier New"/>
          <w:color w:val="C792EA"/>
          <w:sz w:val="20"/>
          <w:szCs w:val="20"/>
          <w:lang w:val="en-US" w:eastAsia="ru-RU"/>
        </w:rPr>
        <w:t xml:space="preserve">&gt;=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y</w:t>
      </w:r>
      <w:proofErr w:type="spellEnd"/>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&lt;= </w:t>
      </w:r>
      <w:proofErr w:type="spellStart"/>
      <w:r w:rsidRPr="007D61C9">
        <w:rPr>
          <w:rFonts w:ascii="Courier New" w:eastAsia="Times New Roman" w:hAnsi="Courier New" w:cs="Courier New"/>
          <w:color w:val="D6DEEB"/>
          <w:sz w:val="20"/>
          <w:szCs w:val="20"/>
          <w:lang w:val="en-US" w:eastAsia="ru-RU"/>
        </w:rPr>
        <w:t>user_x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&lt;=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width</w:t>
      </w:r>
      <w:proofErr w:type="spellEnd"/>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82AAFF"/>
          <w:sz w:val="20"/>
          <w:szCs w:val="20"/>
          <w:lang w:val="en-US" w:eastAsia="ru-RU"/>
        </w:rPr>
        <w:t>check_health</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color w:val="82AAFF"/>
          <w:sz w:val="20"/>
          <w:szCs w:val="20"/>
          <w:lang w:val="en-US" w:eastAsia="ru-RU"/>
        </w:rPr>
        <w:t>object_return</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7FDBCA"/>
          <w:sz w:val="20"/>
          <w:szCs w:val="20"/>
          <w:lang w:val="en-US" w:eastAsia="ru-RU"/>
        </w:rPr>
        <w:t>barriers</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return False</w:t>
      </w:r>
      <w:r w:rsidRPr="007D61C9">
        <w:rPr>
          <w:rFonts w:ascii="Courier New" w:eastAsia="Times New Roman" w:hAnsi="Courier New" w:cs="Courier New"/>
          <w:i/>
          <w:iCs/>
          <w:color w:val="C792EA"/>
          <w:sz w:val="20"/>
          <w:szCs w:val="20"/>
          <w:lang w:val="en-US" w:eastAsia="ru-RU"/>
        </w:rPr>
        <w:br/>
        <w:t xml:space="preserve">                        else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return True</w:t>
      </w:r>
      <w:r w:rsidRPr="007D61C9">
        <w:rPr>
          <w:rFonts w:ascii="Courier New" w:eastAsia="Times New Roman" w:hAnsi="Courier New" w:cs="Courier New"/>
          <w:i/>
          <w:iCs/>
          <w:color w:val="C792EA"/>
          <w:sz w:val="20"/>
          <w:szCs w:val="20"/>
          <w:lang w:val="en-US" w:eastAsia="ru-RU"/>
        </w:rPr>
        <w:br/>
        <w:t xml:space="preserve">        else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not </w:t>
      </w:r>
      <w:proofErr w:type="spellStart"/>
      <w:r w:rsidRPr="007D61C9">
        <w:rPr>
          <w:rFonts w:ascii="Courier New" w:eastAsia="Times New Roman" w:hAnsi="Courier New" w:cs="Courier New"/>
          <w:color w:val="D6DEEB"/>
          <w:sz w:val="20"/>
          <w:szCs w:val="20"/>
          <w:lang w:val="en-US" w:eastAsia="ru-RU"/>
        </w:rPr>
        <w:t>make_jump</w:t>
      </w:r>
      <w:proofErr w:type="spellEnd"/>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&lt;= </w:t>
      </w:r>
      <w:proofErr w:type="spellStart"/>
      <w:r w:rsidRPr="007D61C9">
        <w:rPr>
          <w:rFonts w:ascii="Courier New" w:eastAsia="Times New Roman" w:hAnsi="Courier New" w:cs="Courier New"/>
          <w:color w:val="D6DEEB"/>
          <w:sz w:val="20"/>
          <w:szCs w:val="20"/>
          <w:lang w:val="en-US" w:eastAsia="ru-RU"/>
        </w:rPr>
        <w:t>user_x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user_width</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 xml:space="preserve">5 </w:t>
      </w:r>
      <w:r w:rsidRPr="007D61C9">
        <w:rPr>
          <w:rFonts w:ascii="Courier New" w:eastAsia="Times New Roman" w:hAnsi="Courier New" w:cs="Courier New"/>
          <w:color w:val="C792EA"/>
          <w:sz w:val="20"/>
          <w:szCs w:val="20"/>
          <w:lang w:val="en-US" w:eastAsia="ru-RU"/>
        </w:rPr>
        <w:t xml:space="preserve">&lt;= </w:t>
      </w:r>
      <w:r w:rsidRPr="007D61C9">
        <w:rPr>
          <w:rFonts w:ascii="Courier New" w:eastAsia="Times New Roman" w:hAnsi="Courier New" w:cs="Courier New"/>
          <w:color w:val="D6DEEB"/>
          <w:sz w:val="20"/>
          <w:szCs w:val="20"/>
          <w:lang w:val="en-US" w:eastAsia="ru-RU"/>
        </w:rPr>
        <w:t>\</w:t>
      </w:r>
      <w:r w:rsidRPr="007D61C9">
        <w:rPr>
          <w:rFonts w:ascii="Courier New" w:eastAsia="Times New Roman" w:hAnsi="Courier New" w:cs="Courier New"/>
          <w:color w:val="D6DEEB"/>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width</w:t>
      </w:r>
      <w:proofErr w:type="spellEnd"/>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82AAFF"/>
          <w:sz w:val="20"/>
          <w:szCs w:val="20"/>
          <w:lang w:val="en-US" w:eastAsia="ru-RU"/>
        </w:rPr>
        <w:t>check_health</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color w:val="82AAFF"/>
          <w:sz w:val="20"/>
          <w:szCs w:val="20"/>
          <w:lang w:val="en-US" w:eastAsia="ru-RU"/>
        </w:rPr>
        <w:t>object_return</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7FDBCA"/>
          <w:sz w:val="20"/>
          <w:szCs w:val="20"/>
          <w:lang w:val="en-US" w:eastAsia="ru-RU"/>
        </w:rPr>
        <w:t>barriers</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return False</w:t>
      </w:r>
      <w:r w:rsidRPr="007D61C9">
        <w:rPr>
          <w:rFonts w:ascii="Courier New" w:eastAsia="Times New Roman" w:hAnsi="Courier New" w:cs="Courier New"/>
          <w:i/>
          <w:iCs/>
          <w:color w:val="C792EA"/>
          <w:sz w:val="20"/>
          <w:szCs w:val="20"/>
          <w:lang w:val="en-US" w:eastAsia="ru-RU"/>
        </w:rPr>
        <w:br/>
        <w:t xml:space="preserve">                    else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return True</w:t>
      </w:r>
      <w:r w:rsidRPr="007D61C9">
        <w:rPr>
          <w:rFonts w:ascii="Courier New" w:eastAsia="Times New Roman" w:hAnsi="Courier New" w:cs="Courier New"/>
          <w:i/>
          <w:iCs/>
          <w:color w:val="C792EA"/>
          <w:sz w:val="20"/>
          <w:szCs w:val="20"/>
          <w:lang w:val="en-US" w:eastAsia="ru-RU"/>
        </w:rPr>
        <w:br/>
      </w:r>
      <w:r w:rsidRPr="007D61C9">
        <w:rPr>
          <w:rFonts w:ascii="Courier New" w:eastAsia="Times New Roman" w:hAnsi="Courier New" w:cs="Courier New"/>
          <w:i/>
          <w:iCs/>
          <w:color w:val="C792EA"/>
          <w:sz w:val="20"/>
          <w:szCs w:val="20"/>
          <w:lang w:val="en-US" w:eastAsia="ru-RU"/>
        </w:rPr>
        <w:br/>
        <w:t xml:space="preserve">            </w:t>
      </w:r>
      <w:proofErr w:type="spellStart"/>
      <w:r w:rsidRPr="007D61C9">
        <w:rPr>
          <w:rFonts w:ascii="Courier New" w:eastAsia="Times New Roman" w:hAnsi="Courier New" w:cs="Courier New"/>
          <w:i/>
          <w:iCs/>
          <w:color w:val="C792EA"/>
          <w:sz w:val="20"/>
          <w:szCs w:val="20"/>
          <w:lang w:val="en-US" w:eastAsia="ru-RU"/>
        </w:rPr>
        <w:t>elif</w:t>
      </w:r>
      <w:proofErr w:type="spellEnd"/>
      <w:r w:rsidRPr="007D61C9">
        <w:rPr>
          <w:rFonts w:ascii="Courier New" w:eastAsia="Times New Roman" w:hAnsi="Courier New" w:cs="Courier New"/>
          <w:i/>
          <w:iCs/>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jump_counter</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10</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D6DEEB"/>
          <w:sz w:val="20"/>
          <w:szCs w:val="20"/>
          <w:lang w:val="en-US" w:eastAsia="ru-RU"/>
        </w:rPr>
        <w:t>user_y</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user_height</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 xml:space="preserve">5 </w:t>
      </w:r>
      <w:r w:rsidRPr="007D61C9">
        <w:rPr>
          <w:rFonts w:ascii="Courier New" w:eastAsia="Times New Roman" w:hAnsi="Courier New" w:cs="Courier New"/>
          <w:color w:val="C792EA"/>
          <w:sz w:val="20"/>
          <w:szCs w:val="20"/>
          <w:lang w:val="en-US" w:eastAsia="ru-RU"/>
        </w:rPr>
        <w:t xml:space="preserve">&gt;=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y</w:t>
      </w:r>
      <w:proofErr w:type="spellEnd"/>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r>
      <w:r w:rsidRPr="007D61C9">
        <w:rPr>
          <w:rFonts w:ascii="Courier New" w:eastAsia="Times New Roman" w:hAnsi="Courier New" w:cs="Courier New"/>
          <w:color w:val="C792EA"/>
          <w:sz w:val="20"/>
          <w:szCs w:val="20"/>
          <w:lang w:val="en-US" w:eastAsia="ru-RU"/>
        </w:rPr>
        <w:lastRenderedPageBreak/>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&lt;= </w:t>
      </w:r>
      <w:proofErr w:type="spellStart"/>
      <w:r w:rsidRPr="007D61C9">
        <w:rPr>
          <w:rFonts w:ascii="Courier New" w:eastAsia="Times New Roman" w:hAnsi="Courier New" w:cs="Courier New"/>
          <w:color w:val="D6DEEB"/>
          <w:sz w:val="20"/>
          <w:szCs w:val="20"/>
          <w:lang w:val="en-US" w:eastAsia="ru-RU"/>
        </w:rPr>
        <w:t>user_x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user_width</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 xml:space="preserve">5 </w:t>
      </w:r>
      <w:r w:rsidRPr="007D61C9">
        <w:rPr>
          <w:rFonts w:ascii="Courier New" w:eastAsia="Times New Roman" w:hAnsi="Courier New" w:cs="Courier New"/>
          <w:color w:val="C792EA"/>
          <w:sz w:val="20"/>
          <w:szCs w:val="20"/>
          <w:lang w:val="en-US" w:eastAsia="ru-RU"/>
        </w:rPr>
        <w:t xml:space="preserve">&lt;= </w:t>
      </w:r>
      <w:r w:rsidRPr="007D61C9">
        <w:rPr>
          <w:rFonts w:ascii="Courier New" w:eastAsia="Times New Roman" w:hAnsi="Courier New" w:cs="Courier New"/>
          <w:color w:val="D6DEEB"/>
          <w:sz w:val="20"/>
          <w:szCs w:val="20"/>
          <w:lang w:val="en-US" w:eastAsia="ru-RU"/>
        </w:rPr>
        <w:t>\</w:t>
      </w:r>
      <w:r w:rsidRPr="007D61C9">
        <w:rPr>
          <w:rFonts w:ascii="Courier New" w:eastAsia="Times New Roman" w:hAnsi="Courier New" w:cs="Courier New"/>
          <w:color w:val="D6DEEB"/>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width</w:t>
      </w:r>
      <w:proofErr w:type="spellEnd"/>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82AAFF"/>
          <w:sz w:val="20"/>
          <w:szCs w:val="20"/>
          <w:lang w:val="en-US" w:eastAsia="ru-RU"/>
        </w:rPr>
        <w:t>check_health</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color w:val="82AAFF"/>
          <w:sz w:val="20"/>
          <w:szCs w:val="20"/>
          <w:lang w:val="en-US" w:eastAsia="ru-RU"/>
        </w:rPr>
        <w:t>object_return</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7FDBCA"/>
          <w:sz w:val="20"/>
          <w:szCs w:val="20"/>
          <w:lang w:val="en-US" w:eastAsia="ru-RU"/>
        </w:rPr>
        <w:t>barriers</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return False</w:t>
      </w:r>
      <w:r w:rsidRPr="007D61C9">
        <w:rPr>
          <w:rFonts w:ascii="Courier New" w:eastAsia="Times New Roman" w:hAnsi="Courier New" w:cs="Courier New"/>
          <w:i/>
          <w:iCs/>
          <w:color w:val="C792EA"/>
          <w:sz w:val="20"/>
          <w:szCs w:val="20"/>
          <w:lang w:val="en-US" w:eastAsia="ru-RU"/>
        </w:rPr>
        <w:br/>
        <w:t xml:space="preserve">                        else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return True</w:t>
      </w:r>
      <w:r w:rsidRPr="007D61C9">
        <w:rPr>
          <w:rFonts w:ascii="Courier New" w:eastAsia="Times New Roman" w:hAnsi="Courier New" w:cs="Courier New"/>
          <w:i/>
          <w:iCs/>
          <w:color w:val="C792EA"/>
          <w:sz w:val="20"/>
          <w:szCs w:val="20"/>
          <w:lang w:val="en-US" w:eastAsia="ru-RU"/>
        </w:rPr>
        <w:br/>
        <w:t xml:space="preserve">            </w:t>
      </w:r>
      <w:proofErr w:type="spellStart"/>
      <w:r w:rsidRPr="007D61C9">
        <w:rPr>
          <w:rFonts w:ascii="Courier New" w:eastAsia="Times New Roman" w:hAnsi="Courier New" w:cs="Courier New"/>
          <w:i/>
          <w:iCs/>
          <w:color w:val="C792EA"/>
          <w:sz w:val="20"/>
          <w:szCs w:val="20"/>
          <w:lang w:val="en-US" w:eastAsia="ru-RU"/>
        </w:rPr>
        <w:t>elif</w:t>
      </w:r>
      <w:proofErr w:type="spellEnd"/>
      <w:r w:rsidRPr="007D61C9">
        <w:rPr>
          <w:rFonts w:ascii="Courier New" w:eastAsia="Times New Roman" w:hAnsi="Courier New" w:cs="Courier New"/>
          <w:i/>
          <w:iCs/>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jump_counter</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&gt;= -</w:t>
      </w:r>
      <w:r w:rsidRPr="007D61C9">
        <w:rPr>
          <w:rFonts w:ascii="Courier New" w:eastAsia="Times New Roman" w:hAnsi="Courier New" w:cs="Courier New"/>
          <w:color w:val="F78C6C"/>
          <w:sz w:val="20"/>
          <w:szCs w:val="20"/>
          <w:lang w:val="en-US" w:eastAsia="ru-RU"/>
        </w:rPr>
        <w:t>1</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D6DEEB"/>
          <w:sz w:val="20"/>
          <w:szCs w:val="20"/>
          <w:lang w:val="en-US" w:eastAsia="ru-RU"/>
        </w:rPr>
        <w:t>user_y</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user_height</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 xml:space="preserve">5 </w:t>
      </w:r>
      <w:r w:rsidRPr="007D61C9">
        <w:rPr>
          <w:rFonts w:ascii="Courier New" w:eastAsia="Times New Roman" w:hAnsi="Courier New" w:cs="Courier New"/>
          <w:color w:val="C792EA"/>
          <w:sz w:val="20"/>
          <w:szCs w:val="20"/>
          <w:lang w:val="en-US" w:eastAsia="ru-RU"/>
        </w:rPr>
        <w:t xml:space="preserve">&gt;=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y</w:t>
      </w:r>
      <w:proofErr w:type="spellEnd"/>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&lt;= </w:t>
      </w:r>
      <w:proofErr w:type="spellStart"/>
      <w:r w:rsidRPr="007D61C9">
        <w:rPr>
          <w:rFonts w:ascii="Courier New" w:eastAsia="Times New Roman" w:hAnsi="Courier New" w:cs="Courier New"/>
          <w:color w:val="D6DEEB"/>
          <w:sz w:val="20"/>
          <w:szCs w:val="20"/>
          <w:lang w:val="en-US" w:eastAsia="ru-RU"/>
        </w:rPr>
        <w:t>user_x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user_width</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 xml:space="preserve">35 </w:t>
      </w:r>
      <w:r w:rsidRPr="007D61C9">
        <w:rPr>
          <w:rFonts w:ascii="Courier New" w:eastAsia="Times New Roman" w:hAnsi="Courier New" w:cs="Courier New"/>
          <w:color w:val="C792EA"/>
          <w:sz w:val="20"/>
          <w:szCs w:val="20"/>
          <w:lang w:val="en-US" w:eastAsia="ru-RU"/>
        </w:rPr>
        <w:t>&lt;=</w:t>
      </w:r>
      <w:r w:rsidRPr="007D61C9">
        <w:rPr>
          <w:rFonts w:ascii="Courier New" w:eastAsia="Times New Roman" w:hAnsi="Courier New" w:cs="Courier New"/>
          <w:color w:val="D6DEEB"/>
          <w:sz w:val="20"/>
          <w:szCs w:val="20"/>
          <w:lang w:val="en-US" w:eastAsia="ru-RU"/>
        </w:rPr>
        <w:t>\</w:t>
      </w:r>
      <w:r w:rsidRPr="007D61C9">
        <w:rPr>
          <w:rFonts w:ascii="Courier New" w:eastAsia="Times New Roman" w:hAnsi="Courier New" w:cs="Courier New"/>
          <w:color w:val="D6DEEB"/>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width</w:t>
      </w:r>
      <w:proofErr w:type="spellEnd"/>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82AAFF"/>
          <w:sz w:val="20"/>
          <w:szCs w:val="20"/>
          <w:lang w:val="en-US" w:eastAsia="ru-RU"/>
        </w:rPr>
        <w:t>check_health</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color w:val="82AAFF"/>
          <w:sz w:val="20"/>
          <w:szCs w:val="20"/>
          <w:lang w:val="en-US" w:eastAsia="ru-RU"/>
        </w:rPr>
        <w:t>object_return</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7FDBCA"/>
          <w:sz w:val="20"/>
          <w:szCs w:val="20"/>
          <w:lang w:val="en-US" w:eastAsia="ru-RU"/>
        </w:rPr>
        <w:t>barriers</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return False</w:t>
      </w:r>
      <w:r w:rsidRPr="007D61C9">
        <w:rPr>
          <w:rFonts w:ascii="Courier New" w:eastAsia="Times New Roman" w:hAnsi="Courier New" w:cs="Courier New"/>
          <w:i/>
          <w:iCs/>
          <w:color w:val="C792EA"/>
          <w:sz w:val="20"/>
          <w:szCs w:val="20"/>
          <w:lang w:val="en-US" w:eastAsia="ru-RU"/>
        </w:rPr>
        <w:br/>
        <w:t xml:space="preserve">                        else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return True</w:t>
      </w:r>
      <w:r w:rsidRPr="007D61C9">
        <w:rPr>
          <w:rFonts w:ascii="Courier New" w:eastAsia="Times New Roman" w:hAnsi="Courier New" w:cs="Courier New"/>
          <w:i/>
          <w:iCs/>
          <w:color w:val="C792EA"/>
          <w:sz w:val="20"/>
          <w:szCs w:val="20"/>
          <w:lang w:val="en-US" w:eastAsia="ru-RU"/>
        </w:rPr>
        <w:br/>
        <w:t xml:space="preserve">            else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D6DEEB"/>
          <w:sz w:val="20"/>
          <w:szCs w:val="20"/>
          <w:lang w:val="en-US" w:eastAsia="ru-RU"/>
        </w:rPr>
        <w:t>user_y</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user_height</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 xml:space="preserve">10 </w:t>
      </w:r>
      <w:r w:rsidRPr="007D61C9">
        <w:rPr>
          <w:rFonts w:ascii="Courier New" w:eastAsia="Times New Roman" w:hAnsi="Courier New" w:cs="Courier New"/>
          <w:color w:val="C792EA"/>
          <w:sz w:val="20"/>
          <w:szCs w:val="20"/>
          <w:lang w:val="en-US" w:eastAsia="ru-RU"/>
        </w:rPr>
        <w:t xml:space="preserve">&gt;=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y</w:t>
      </w:r>
      <w:proofErr w:type="spellEnd"/>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&lt;= </w:t>
      </w:r>
      <w:proofErr w:type="spellStart"/>
      <w:r w:rsidRPr="007D61C9">
        <w:rPr>
          <w:rFonts w:ascii="Courier New" w:eastAsia="Times New Roman" w:hAnsi="Courier New" w:cs="Courier New"/>
          <w:color w:val="D6DEEB"/>
          <w:sz w:val="20"/>
          <w:szCs w:val="20"/>
          <w:lang w:val="en-US" w:eastAsia="ru-RU"/>
        </w:rPr>
        <w:t>user_x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 xml:space="preserve">5 </w:t>
      </w:r>
      <w:r w:rsidRPr="007D61C9">
        <w:rPr>
          <w:rFonts w:ascii="Courier New" w:eastAsia="Times New Roman" w:hAnsi="Courier New" w:cs="Courier New"/>
          <w:color w:val="C792EA"/>
          <w:sz w:val="20"/>
          <w:szCs w:val="20"/>
          <w:lang w:val="en-US" w:eastAsia="ru-RU"/>
        </w:rPr>
        <w:t xml:space="preserve">&lt;=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width</w:t>
      </w:r>
      <w:proofErr w:type="spellEnd"/>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82AAFF"/>
          <w:sz w:val="20"/>
          <w:szCs w:val="20"/>
          <w:lang w:val="en-US" w:eastAsia="ru-RU"/>
        </w:rPr>
        <w:t>check_health</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color w:val="82AAFF"/>
          <w:sz w:val="20"/>
          <w:szCs w:val="20"/>
          <w:lang w:val="en-US" w:eastAsia="ru-RU"/>
        </w:rPr>
        <w:t>object_return</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7FDBCA"/>
          <w:sz w:val="20"/>
          <w:szCs w:val="20"/>
          <w:lang w:val="en-US" w:eastAsia="ru-RU"/>
        </w:rPr>
        <w:t>barriers</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return False</w:t>
      </w:r>
      <w:r w:rsidRPr="007D61C9">
        <w:rPr>
          <w:rFonts w:ascii="Courier New" w:eastAsia="Times New Roman" w:hAnsi="Courier New" w:cs="Courier New"/>
          <w:i/>
          <w:iCs/>
          <w:color w:val="C792EA"/>
          <w:sz w:val="20"/>
          <w:szCs w:val="20"/>
          <w:lang w:val="en-US" w:eastAsia="ru-RU"/>
        </w:rPr>
        <w:br/>
        <w:t xml:space="preserve">                        else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return True</w:t>
      </w:r>
      <w:r w:rsidRPr="007D61C9">
        <w:rPr>
          <w:rFonts w:ascii="Courier New" w:eastAsia="Times New Roman" w:hAnsi="Courier New" w:cs="Courier New"/>
          <w:i/>
          <w:iCs/>
          <w:color w:val="C792EA"/>
          <w:sz w:val="20"/>
          <w:szCs w:val="20"/>
          <w:lang w:val="en-US" w:eastAsia="ru-RU"/>
        </w:rPr>
        <w:br/>
        <w:t xml:space="preserve">    return False</w:t>
      </w:r>
      <w:r w:rsidRPr="007D61C9">
        <w:rPr>
          <w:rFonts w:ascii="Courier New" w:eastAsia="Times New Roman" w:hAnsi="Courier New" w:cs="Courier New"/>
          <w:i/>
          <w:iCs/>
          <w:color w:val="C792EA"/>
          <w:sz w:val="20"/>
          <w:szCs w:val="20"/>
          <w:lang w:val="en-US" w:eastAsia="ru-RU"/>
        </w:rPr>
        <w:br/>
      </w:r>
      <w:r w:rsidRPr="007D61C9">
        <w:rPr>
          <w:rFonts w:ascii="Courier New" w:eastAsia="Times New Roman" w:hAnsi="Courier New" w:cs="Courier New"/>
          <w:i/>
          <w:iCs/>
          <w:color w:val="C792EA"/>
          <w:sz w:val="20"/>
          <w:szCs w:val="20"/>
          <w:lang w:val="en-US" w:eastAsia="ru-RU"/>
        </w:rPr>
        <w:br/>
      </w:r>
      <w:r w:rsidRPr="007D61C9">
        <w:rPr>
          <w:rFonts w:ascii="Courier New" w:eastAsia="Times New Roman" w:hAnsi="Courier New" w:cs="Courier New"/>
          <w:i/>
          <w:iCs/>
          <w:color w:val="C792EA"/>
          <w:sz w:val="20"/>
          <w:szCs w:val="20"/>
          <w:lang w:val="en-US" w:eastAsia="ru-RU"/>
        </w:rPr>
        <w:br/>
      </w:r>
      <w:proofErr w:type="spellStart"/>
      <w:r w:rsidRPr="007D61C9">
        <w:rPr>
          <w:rFonts w:ascii="Courier New" w:eastAsia="Times New Roman" w:hAnsi="Courier New" w:cs="Courier New"/>
          <w:i/>
          <w:iCs/>
          <w:color w:val="C792EA"/>
          <w:sz w:val="20"/>
          <w:szCs w:val="20"/>
          <w:lang w:val="en-US" w:eastAsia="ru-RU"/>
        </w:rPr>
        <w:t>def</w:t>
      </w:r>
      <w:proofErr w:type="spellEnd"/>
      <w:r w:rsidRPr="007D61C9">
        <w:rPr>
          <w:rFonts w:ascii="Courier New" w:eastAsia="Times New Roman" w:hAnsi="Courier New" w:cs="Courier New"/>
          <w:i/>
          <w:iCs/>
          <w:color w:val="C792EA"/>
          <w:sz w:val="20"/>
          <w:szCs w:val="20"/>
          <w:lang w:val="en-US" w:eastAsia="ru-RU"/>
        </w:rPr>
        <w:t xml:space="preserve"> </w:t>
      </w:r>
      <w:proofErr w:type="spellStart"/>
      <w:r w:rsidRPr="007D61C9">
        <w:rPr>
          <w:rFonts w:ascii="Courier New" w:eastAsia="Times New Roman" w:hAnsi="Courier New" w:cs="Courier New"/>
          <w:color w:val="82AAFF"/>
          <w:sz w:val="20"/>
          <w:szCs w:val="20"/>
          <w:lang w:val="en-US" w:eastAsia="ru-RU"/>
        </w:rPr>
        <w:t>count_scores</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7FDBCA"/>
          <w:sz w:val="20"/>
          <w:szCs w:val="20"/>
          <w:lang w:val="en-US" w:eastAsia="ru-RU"/>
        </w:rPr>
        <w:t>barriers</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global </w:t>
      </w:r>
      <w:r w:rsidRPr="007D61C9">
        <w:rPr>
          <w:rFonts w:ascii="Courier New" w:eastAsia="Times New Roman" w:hAnsi="Courier New" w:cs="Courier New"/>
          <w:color w:val="D6DEEB"/>
          <w:sz w:val="20"/>
          <w:szCs w:val="20"/>
          <w:lang w:val="en-US" w:eastAsia="ru-RU"/>
        </w:rPr>
        <w:t>scores</w:t>
      </w:r>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max_above</w:t>
      </w:r>
      <w:proofErr w:type="spellEnd"/>
      <w:r w:rsidRPr="007D61C9">
        <w:rPr>
          <w:rFonts w:ascii="Courier New" w:eastAsia="Times New Roman" w:hAnsi="Courier New" w:cs="Courier New"/>
          <w:color w:val="D6DEEB"/>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above_cactus</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0</w:t>
      </w:r>
      <w:r w:rsidRPr="007D61C9">
        <w:rPr>
          <w:rFonts w:ascii="Courier New" w:eastAsia="Times New Roman" w:hAnsi="Courier New" w:cs="Courier New"/>
          <w:color w:val="F78C6C"/>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F78C6C"/>
          <w:sz w:val="20"/>
          <w:szCs w:val="20"/>
          <w:lang w:val="en-US" w:eastAsia="ru-RU"/>
        </w:rPr>
        <w:t xml:space="preserve">20 </w:t>
      </w:r>
      <w:r w:rsidRPr="007D61C9">
        <w:rPr>
          <w:rFonts w:ascii="Courier New" w:eastAsia="Times New Roman" w:hAnsi="Courier New" w:cs="Courier New"/>
          <w:color w:val="C792EA"/>
          <w:sz w:val="20"/>
          <w:szCs w:val="20"/>
          <w:lang w:val="en-US" w:eastAsia="ru-RU"/>
        </w:rPr>
        <w:t xml:space="preserve">&lt;= </w:t>
      </w:r>
      <w:proofErr w:type="spellStart"/>
      <w:r w:rsidRPr="007D61C9">
        <w:rPr>
          <w:rFonts w:ascii="Courier New" w:eastAsia="Times New Roman" w:hAnsi="Courier New" w:cs="Courier New"/>
          <w:color w:val="D6DEEB"/>
          <w:sz w:val="20"/>
          <w:szCs w:val="20"/>
          <w:lang w:val="en-US" w:eastAsia="ru-RU"/>
        </w:rPr>
        <w:t>jump_counter</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&lt; </w:t>
      </w:r>
      <w:r w:rsidRPr="007D61C9">
        <w:rPr>
          <w:rFonts w:ascii="Courier New" w:eastAsia="Times New Roman" w:hAnsi="Courier New" w:cs="Courier New"/>
          <w:color w:val="F78C6C"/>
          <w:sz w:val="20"/>
          <w:szCs w:val="20"/>
          <w:lang w:val="en-US" w:eastAsia="ru-RU"/>
        </w:rPr>
        <w:t>25</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for </w:t>
      </w:r>
      <w:r w:rsidRPr="007D61C9">
        <w:rPr>
          <w:rFonts w:ascii="Courier New" w:eastAsia="Times New Roman" w:hAnsi="Courier New" w:cs="Courier New"/>
          <w:color w:val="D6DEEB"/>
          <w:sz w:val="20"/>
          <w:szCs w:val="20"/>
          <w:lang w:val="en-US" w:eastAsia="ru-RU"/>
        </w:rPr>
        <w:t xml:space="preserve">barrier </w:t>
      </w:r>
      <w:r w:rsidRPr="007D61C9">
        <w:rPr>
          <w:rFonts w:ascii="Courier New" w:eastAsia="Times New Roman" w:hAnsi="Courier New" w:cs="Courier New"/>
          <w:i/>
          <w:iCs/>
          <w:color w:val="C792EA"/>
          <w:sz w:val="20"/>
          <w:szCs w:val="20"/>
          <w:lang w:val="en-US" w:eastAsia="ru-RU"/>
        </w:rPr>
        <w:t xml:space="preserve">in </w:t>
      </w:r>
      <w:r w:rsidRPr="007D61C9">
        <w:rPr>
          <w:rFonts w:ascii="Courier New" w:eastAsia="Times New Roman" w:hAnsi="Courier New" w:cs="Courier New"/>
          <w:color w:val="7FDBCA"/>
          <w:sz w:val="20"/>
          <w:szCs w:val="20"/>
          <w:lang w:val="en-US" w:eastAsia="ru-RU"/>
        </w:rPr>
        <w:t>barriers</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D6DEEB"/>
          <w:sz w:val="20"/>
          <w:szCs w:val="20"/>
          <w:lang w:val="en-US" w:eastAsia="ru-RU"/>
        </w:rPr>
        <w:t>user_y</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user_height</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 xml:space="preserve">5 </w:t>
      </w:r>
      <w:r w:rsidRPr="007D61C9">
        <w:rPr>
          <w:rFonts w:ascii="Courier New" w:eastAsia="Times New Roman" w:hAnsi="Courier New" w:cs="Courier New"/>
          <w:color w:val="C792EA"/>
          <w:sz w:val="20"/>
          <w:szCs w:val="20"/>
          <w:lang w:val="en-US" w:eastAsia="ru-RU"/>
        </w:rPr>
        <w:t xml:space="preserve">&lt;=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y</w:t>
      </w:r>
      <w:proofErr w:type="spellEnd"/>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&lt;= </w:t>
      </w:r>
      <w:proofErr w:type="spellStart"/>
      <w:r w:rsidRPr="007D61C9">
        <w:rPr>
          <w:rFonts w:ascii="Courier New" w:eastAsia="Times New Roman" w:hAnsi="Courier New" w:cs="Courier New"/>
          <w:color w:val="D6DEEB"/>
          <w:sz w:val="20"/>
          <w:szCs w:val="20"/>
          <w:lang w:val="en-US" w:eastAsia="ru-RU"/>
        </w:rPr>
        <w:t>user_x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&lt;=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width</w:t>
      </w:r>
      <w:proofErr w:type="spellEnd"/>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above_cactus</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1</w:t>
      </w:r>
      <w:r w:rsidRPr="007D61C9">
        <w:rPr>
          <w:rFonts w:ascii="Courier New" w:eastAsia="Times New Roman" w:hAnsi="Courier New" w:cs="Courier New"/>
          <w:color w:val="F78C6C"/>
          <w:sz w:val="20"/>
          <w:szCs w:val="20"/>
          <w:lang w:val="en-US" w:eastAsia="ru-RU"/>
        </w:rPr>
        <w:br/>
        <w:t xml:space="preserve">                </w:t>
      </w:r>
      <w:proofErr w:type="spellStart"/>
      <w:r w:rsidRPr="007D61C9">
        <w:rPr>
          <w:rFonts w:ascii="Courier New" w:eastAsia="Times New Roman" w:hAnsi="Courier New" w:cs="Courier New"/>
          <w:i/>
          <w:iCs/>
          <w:color w:val="C792EA"/>
          <w:sz w:val="20"/>
          <w:szCs w:val="20"/>
          <w:lang w:val="en-US" w:eastAsia="ru-RU"/>
        </w:rPr>
        <w:t>elif</w:t>
      </w:r>
      <w:proofErr w:type="spellEnd"/>
      <w:r w:rsidRPr="007D61C9">
        <w:rPr>
          <w:rFonts w:ascii="Courier New" w:eastAsia="Times New Roman" w:hAnsi="Courier New" w:cs="Courier New"/>
          <w:i/>
          <w:iCs/>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&lt;= </w:t>
      </w:r>
      <w:proofErr w:type="spellStart"/>
      <w:r w:rsidRPr="007D61C9">
        <w:rPr>
          <w:rFonts w:ascii="Courier New" w:eastAsia="Times New Roman" w:hAnsi="Courier New" w:cs="Courier New"/>
          <w:color w:val="D6DEEB"/>
          <w:sz w:val="20"/>
          <w:szCs w:val="20"/>
          <w:lang w:val="en-US" w:eastAsia="ru-RU"/>
        </w:rPr>
        <w:t>user_x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user_width</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&lt;= </w:t>
      </w:r>
      <w:r w:rsidRPr="007D61C9">
        <w:rPr>
          <w:rFonts w:ascii="Courier New" w:eastAsia="Times New Roman" w:hAnsi="Courier New" w:cs="Courier New"/>
          <w:color w:val="D6DEEB"/>
          <w:sz w:val="20"/>
          <w:szCs w:val="20"/>
          <w:lang w:val="en-US" w:eastAsia="ru-RU"/>
        </w:rPr>
        <w:t>\</w:t>
      </w:r>
      <w:r w:rsidRPr="007D61C9">
        <w:rPr>
          <w:rFonts w:ascii="Courier New" w:eastAsia="Times New Roman" w:hAnsi="Courier New" w:cs="Courier New"/>
          <w:color w:val="D6DEEB"/>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x</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barrier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width</w:t>
      </w:r>
      <w:proofErr w:type="spellEnd"/>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above_cactus</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1</w:t>
      </w:r>
      <w:r w:rsidRPr="007D61C9">
        <w:rPr>
          <w:rFonts w:ascii="Courier New" w:eastAsia="Times New Roman" w:hAnsi="Courier New" w:cs="Courier New"/>
          <w:color w:val="F78C6C"/>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max_above</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i/>
          <w:iCs/>
          <w:color w:val="82AAFF"/>
          <w:sz w:val="20"/>
          <w:szCs w:val="20"/>
          <w:lang w:val="en-US" w:eastAsia="ru-RU"/>
        </w:rPr>
        <w:t>max</w:t>
      </w:r>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max_above</w:t>
      </w:r>
      <w:proofErr w:type="spellEnd"/>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above_cactus</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else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D6DEEB"/>
          <w:sz w:val="20"/>
          <w:szCs w:val="20"/>
          <w:lang w:val="en-US" w:eastAsia="ru-RU"/>
        </w:rPr>
        <w:t>jump_counter</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w:t>
      </w:r>
      <w:r w:rsidRPr="007D61C9">
        <w:rPr>
          <w:rFonts w:ascii="Courier New" w:eastAsia="Times New Roman" w:hAnsi="Courier New" w:cs="Courier New"/>
          <w:color w:val="F78C6C"/>
          <w:sz w:val="20"/>
          <w:szCs w:val="20"/>
          <w:lang w:val="en-US" w:eastAsia="ru-RU"/>
        </w:rPr>
        <w:t>30</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scores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max_above</w:t>
      </w:r>
      <w:proofErr w:type="spellEnd"/>
      <w:r w:rsidRPr="007D61C9">
        <w:rPr>
          <w:rFonts w:ascii="Courier New" w:eastAsia="Times New Roman" w:hAnsi="Courier New" w:cs="Courier New"/>
          <w:color w:val="D6DEEB"/>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max_above</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0</w:t>
      </w:r>
      <w:r w:rsidRPr="007D61C9">
        <w:rPr>
          <w:rFonts w:ascii="Courier New" w:eastAsia="Times New Roman" w:hAnsi="Courier New" w:cs="Courier New"/>
          <w:color w:val="F78C6C"/>
          <w:sz w:val="20"/>
          <w:szCs w:val="20"/>
          <w:lang w:val="en-US" w:eastAsia="ru-RU"/>
        </w:rPr>
        <w:br/>
      </w:r>
      <w:r w:rsidRPr="007D61C9">
        <w:rPr>
          <w:rFonts w:ascii="Courier New" w:eastAsia="Times New Roman" w:hAnsi="Courier New" w:cs="Courier New"/>
          <w:color w:val="F78C6C"/>
          <w:sz w:val="20"/>
          <w:szCs w:val="20"/>
          <w:lang w:val="en-US" w:eastAsia="ru-RU"/>
        </w:rPr>
        <w:br/>
      </w:r>
      <w:r w:rsidRPr="007D61C9">
        <w:rPr>
          <w:rFonts w:ascii="Courier New" w:eastAsia="Times New Roman" w:hAnsi="Courier New" w:cs="Courier New"/>
          <w:color w:val="F78C6C"/>
          <w:sz w:val="20"/>
          <w:szCs w:val="20"/>
          <w:lang w:val="en-US" w:eastAsia="ru-RU"/>
        </w:rPr>
        <w:br/>
      </w:r>
      <w:proofErr w:type="spellStart"/>
      <w:r w:rsidRPr="007D61C9">
        <w:rPr>
          <w:rFonts w:ascii="Courier New" w:eastAsia="Times New Roman" w:hAnsi="Courier New" w:cs="Courier New"/>
          <w:i/>
          <w:iCs/>
          <w:color w:val="C792EA"/>
          <w:sz w:val="20"/>
          <w:szCs w:val="20"/>
          <w:lang w:val="en-US" w:eastAsia="ru-RU"/>
        </w:rPr>
        <w:t>def</w:t>
      </w:r>
      <w:proofErr w:type="spellEnd"/>
      <w:r w:rsidRPr="007D61C9">
        <w:rPr>
          <w:rFonts w:ascii="Courier New" w:eastAsia="Times New Roman" w:hAnsi="Courier New" w:cs="Courier New"/>
          <w:i/>
          <w:iCs/>
          <w:color w:val="C792EA"/>
          <w:sz w:val="20"/>
          <w:szCs w:val="20"/>
          <w:lang w:val="en-US" w:eastAsia="ru-RU"/>
        </w:rPr>
        <w:t xml:space="preserve"> </w:t>
      </w:r>
      <w:proofErr w:type="spellStart"/>
      <w:r w:rsidRPr="007D61C9">
        <w:rPr>
          <w:rFonts w:ascii="Courier New" w:eastAsia="Times New Roman" w:hAnsi="Courier New" w:cs="Courier New"/>
          <w:color w:val="82AAFF"/>
          <w:sz w:val="20"/>
          <w:szCs w:val="20"/>
          <w:lang w:val="en-US" w:eastAsia="ru-RU"/>
        </w:rPr>
        <w:t>game_over</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global </w:t>
      </w:r>
      <w:r w:rsidRPr="007D61C9">
        <w:rPr>
          <w:rFonts w:ascii="Courier New" w:eastAsia="Times New Roman" w:hAnsi="Courier New" w:cs="Courier New"/>
          <w:color w:val="D6DEEB"/>
          <w:sz w:val="20"/>
          <w:szCs w:val="20"/>
          <w:lang w:val="en-US" w:eastAsia="ru-RU"/>
        </w:rPr>
        <w:t>scores</w:t>
      </w:r>
      <w:r w:rsidRPr="007D61C9">
        <w:rPr>
          <w:rFonts w:ascii="Courier New" w:eastAsia="Times New Roman" w:hAnsi="Courier New" w:cs="Courier New"/>
          <w:color w:val="5F7E97"/>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max_scores</w:t>
      </w:r>
      <w:proofErr w:type="spellEnd"/>
      <w:r w:rsidRPr="007D61C9">
        <w:rPr>
          <w:rFonts w:ascii="Courier New" w:eastAsia="Times New Roman" w:hAnsi="Courier New" w:cs="Courier New"/>
          <w:color w:val="D6DEEB"/>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r w:rsidRPr="007D61C9">
        <w:rPr>
          <w:rFonts w:ascii="Courier New" w:eastAsia="Times New Roman" w:hAnsi="Courier New" w:cs="Courier New"/>
          <w:color w:val="D6DEEB"/>
          <w:sz w:val="20"/>
          <w:szCs w:val="20"/>
          <w:lang w:val="en-US" w:eastAsia="ru-RU"/>
        </w:rPr>
        <w:t xml:space="preserve">scores </w:t>
      </w:r>
      <w:r w:rsidRPr="007D61C9">
        <w:rPr>
          <w:rFonts w:ascii="Courier New" w:eastAsia="Times New Roman" w:hAnsi="Courier New" w:cs="Courier New"/>
          <w:color w:val="C792EA"/>
          <w:sz w:val="20"/>
          <w:szCs w:val="20"/>
          <w:lang w:val="en-US" w:eastAsia="ru-RU"/>
        </w:rPr>
        <w:t xml:space="preserve">&gt; </w:t>
      </w:r>
      <w:proofErr w:type="spellStart"/>
      <w:r w:rsidRPr="007D61C9">
        <w:rPr>
          <w:rFonts w:ascii="Courier New" w:eastAsia="Times New Roman" w:hAnsi="Courier New" w:cs="Courier New"/>
          <w:color w:val="D6DEEB"/>
          <w:sz w:val="20"/>
          <w:szCs w:val="20"/>
          <w:lang w:val="en-US" w:eastAsia="ru-RU"/>
        </w:rPr>
        <w:t>max_scores</w:t>
      </w:r>
      <w:proofErr w:type="spellEnd"/>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max_scores</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D6DEEB"/>
          <w:sz w:val="20"/>
          <w:szCs w:val="20"/>
          <w:lang w:val="en-US" w:eastAsia="ru-RU"/>
        </w:rPr>
        <w:t>scores</w:t>
      </w:r>
      <w:r w:rsidRPr="007D61C9">
        <w:rPr>
          <w:rFonts w:ascii="Courier New" w:eastAsia="Times New Roman" w:hAnsi="Courier New" w:cs="Courier New"/>
          <w:color w:val="D6DEEB"/>
          <w:sz w:val="20"/>
          <w:szCs w:val="20"/>
          <w:lang w:val="en-US" w:eastAsia="ru-RU"/>
        </w:rPr>
        <w:br/>
        <w:t xml:space="preserve">    stopped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i/>
          <w:iCs/>
          <w:color w:val="C792EA"/>
          <w:sz w:val="20"/>
          <w:szCs w:val="20"/>
          <w:lang w:val="en-US" w:eastAsia="ru-RU"/>
        </w:rPr>
        <w:t>True</w:t>
      </w:r>
      <w:r w:rsidRPr="007D61C9">
        <w:rPr>
          <w:rFonts w:ascii="Courier New" w:eastAsia="Times New Roman" w:hAnsi="Courier New" w:cs="Courier New"/>
          <w:i/>
          <w:iCs/>
          <w:color w:val="C792EA"/>
          <w:sz w:val="20"/>
          <w:szCs w:val="20"/>
          <w:lang w:val="en-US" w:eastAsia="ru-RU"/>
        </w:rPr>
        <w:br/>
        <w:t xml:space="preserve">    while </w:t>
      </w:r>
      <w:r w:rsidRPr="007D61C9">
        <w:rPr>
          <w:rFonts w:ascii="Courier New" w:eastAsia="Times New Roman" w:hAnsi="Courier New" w:cs="Courier New"/>
          <w:color w:val="D6DEEB"/>
          <w:sz w:val="20"/>
          <w:szCs w:val="20"/>
          <w:lang w:val="en-US" w:eastAsia="ru-RU"/>
        </w:rPr>
        <w:t>stopped</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for </w:t>
      </w:r>
      <w:r w:rsidRPr="007D61C9">
        <w:rPr>
          <w:rFonts w:ascii="Courier New" w:eastAsia="Times New Roman" w:hAnsi="Courier New" w:cs="Courier New"/>
          <w:color w:val="D6DEEB"/>
          <w:sz w:val="20"/>
          <w:szCs w:val="20"/>
          <w:lang w:val="en-US" w:eastAsia="ru-RU"/>
        </w:rPr>
        <w:t xml:space="preserve">event </w:t>
      </w:r>
      <w:r w:rsidRPr="007D61C9">
        <w:rPr>
          <w:rFonts w:ascii="Courier New" w:eastAsia="Times New Roman" w:hAnsi="Courier New" w:cs="Courier New"/>
          <w:i/>
          <w:iCs/>
          <w:color w:val="C792EA"/>
          <w:sz w:val="20"/>
          <w:szCs w:val="20"/>
          <w:lang w:val="en-US" w:eastAsia="ru-RU"/>
        </w:rPr>
        <w:t xml:space="preserve">in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event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get</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proofErr w:type="spellStart"/>
      <w:r w:rsidRPr="007D61C9">
        <w:rPr>
          <w:rFonts w:ascii="Courier New" w:eastAsia="Times New Roman" w:hAnsi="Courier New" w:cs="Courier New"/>
          <w:color w:val="D6DEEB"/>
          <w:sz w:val="20"/>
          <w:szCs w:val="20"/>
          <w:lang w:val="en-US" w:eastAsia="ru-RU"/>
        </w:rPr>
        <w:t>event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type</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QUIT</w:t>
      </w:r>
      <w:proofErr w:type="spellEnd"/>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quit</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82AAFF"/>
          <w:sz w:val="20"/>
          <w:szCs w:val="20"/>
          <w:lang w:val="en-US" w:eastAsia="ru-RU"/>
        </w:rPr>
        <w:t>quit</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82AAFF"/>
          <w:sz w:val="20"/>
          <w:szCs w:val="20"/>
          <w:lang w:val="en-US" w:eastAsia="ru-RU"/>
        </w:rPr>
        <w:t>print_text</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ECC48D"/>
          <w:sz w:val="20"/>
          <w:szCs w:val="20"/>
          <w:lang w:val="en-US" w:eastAsia="ru-RU"/>
        </w:rPr>
        <w:t>"Game over... Press 'Enter' to play again,"</w:t>
      </w:r>
      <w:r w:rsidRPr="007D61C9">
        <w:rPr>
          <w:rFonts w:ascii="Courier New" w:eastAsia="Times New Roman" w:hAnsi="Courier New" w:cs="Courier New"/>
          <w:color w:val="ECC48D"/>
          <w:sz w:val="20"/>
          <w:szCs w:val="20"/>
          <w:lang w:val="en-US" w:eastAsia="ru-RU"/>
        </w:rPr>
        <w:br/>
        <w:t xml:space="preserve">                   " 'Esc' to exit "</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22</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300</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proofErr w:type="spellStart"/>
      <w:r w:rsidRPr="007D61C9">
        <w:rPr>
          <w:rFonts w:ascii="Courier New" w:eastAsia="Times New Roman" w:hAnsi="Courier New" w:cs="Courier New"/>
          <w:color w:val="82AAFF"/>
          <w:sz w:val="20"/>
          <w:szCs w:val="20"/>
          <w:lang w:val="en-US" w:eastAsia="ru-RU"/>
        </w:rPr>
        <w:t>print_text</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ECC48D"/>
          <w:sz w:val="20"/>
          <w:szCs w:val="20"/>
          <w:lang w:val="en-US" w:eastAsia="ru-RU"/>
        </w:rPr>
        <w:t xml:space="preserve">'Max score: '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i/>
          <w:iCs/>
          <w:color w:val="82AAFF"/>
          <w:sz w:val="20"/>
          <w:szCs w:val="20"/>
          <w:lang w:val="en-US" w:eastAsia="ru-RU"/>
        </w:rPr>
        <w:t>str</w:t>
      </w:r>
      <w:proofErr w:type="spellEnd"/>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max_scores</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300</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350</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keys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key</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get_pressed</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r w:rsidRPr="007D61C9">
        <w:rPr>
          <w:rFonts w:ascii="Courier New" w:eastAsia="Times New Roman" w:hAnsi="Courier New" w:cs="Courier New"/>
          <w:color w:val="D6DEEB"/>
          <w:sz w:val="20"/>
          <w:szCs w:val="20"/>
          <w:lang w:val="en-US" w:eastAsia="ru-RU"/>
        </w:rPr>
        <w:t>keys</w:t>
      </w:r>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K_RETURN</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return True</w:t>
      </w:r>
      <w:r w:rsidRPr="007D61C9">
        <w:rPr>
          <w:rFonts w:ascii="Courier New" w:eastAsia="Times New Roman" w:hAnsi="Courier New" w:cs="Courier New"/>
          <w:i/>
          <w:iCs/>
          <w:color w:val="C792EA"/>
          <w:sz w:val="20"/>
          <w:szCs w:val="20"/>
          <w:lang w:val="en-US" w:eastAsia="ru-RU"/>
        </w:rPr>
        <w:br/>
        <w:t xml:space="preserve">        if </w:t>
      </w:r>
      <w:r w:rsidRPr="007D61C9">
        <w:rPr>
          <w:rFonts w:ascii="Courier New" w:eastAsia="Times New Roman" w:hAnsi="Courier New" w:cs="Courier New"/>
          <w:color w:val="D6DEEB"/>
          <w:sz w:val="20"/>
          <w:szCs w:val="20"/>
          <w:lang w:val="en-US" w:eastAsia="ru-RU"/>
        </w:rPr>
        <w:t>keys</w:t>
      </w:r>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K_ESCAPE</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return False</w:t>
      </w:r>
      <w:r w:rsidRPr="007D61C9">
        <w:rPr>
          <w:rFonts w:ascii="Courier New" w:eastAsia="Times New Roman" w:hAnsi="Courier New" w:cs="Courier New"/>
          <w:i/>
          <w:iCs/>
          <w:color w:val="C792EA"/>
          <w:sz w:val="20"/>
          <w:szCs w:val="20"/>
          <w:lang w:val="en-US" w:eastAsia="ru-RU"/>
        </w:rPr>
        <w:br/>
      </w:r>
      <w:r w:rsidRPr="007D61C9">
        <w:rPr>
          <w:rFonts w:ascii="Courier New" w:eastAsia="Times New Roman" w:hAnsi="Courier New" w:cs="Courier New"/>
          <w:i/>
          <w:iCs/>
          <w:color w:val="C792EA"/>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display</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update</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lastRenderedPageBreak/>
        <w:t xml:space="preserve">        </w:t>
      </w:r>
      <w:proofErr w:type="spellStart"/>
      <w:r w:rsidRPr="007D61C9">
        <w:rPr>
          <w:rFonts w:ascii="Courier New" w:eastAsia="Times New Roman" w:hAnsi="Courier New" w:cs="Courier New"/>
          <w:color w:val="D6DEEB"/>
          <w:sz w:val="20"/>
          <w:szCs w:val="20"/>
          <w:lang w:val="en-US" w:eastAsia="ru-RU"/>
        </w:rPr>
        <w:t>clock</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tick</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F78C6C"/>
          <w:sz w:val="20"/>
          <w:szCs w:val="20"/>
          <w:lang w:val="en-US" w:eastAsia="ru-RU"/>
        </w:rPr>
        <w:t>15</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color w:val="82AAFF"/>
          <w:sz w:val="20"/>
          <w:szCs w:val="20"/>
          <w:lang w:val="en-US" w:eastAsia="ru-RU"/>
        </w:rPr>
        <w:br/>
      </w:r>
      <w:proofErr w:type="spellStart"/>
      <w:r w:rsidRPr="007D61C9">
        <w:rPr>
          <w:rFonts w:ascii="Courier New" w:eastAsia="Times New Roman" w:hAnsi="Courier New" w:cs="Courier New"/>
          <w:i/>
          <w:iCs/>
          <w:color w:val="C792EA"/>
          <w:sz w:val="20"/>
          <w:szCs w:val="20"/>
          <w:lang w:val="en-US" w:eastAsia="ru-RU"/>
        </w:rPr>
        <w:t>def</w:t>
      </w:r>
      <w:proofErr w:type="spellEnd"/>
      <w:r w:rsidRPr="007D61C9">
        <w:rPr>
          <w:rFonts w:ascii="Courier New" w:eastAsia="Times New Roman" w:hAnsi="Courier New" w:cs="Courier New"/>
          <w:i/>
          <w:iCs/>
          <w:color w:val="C792EA"/>
          <w:sz w:val="20"/>
          <w:szCs w:val="20"/>
          <w:lang w:val="en-US" w:eastAsia="ru-RU"/>
        </w:rPr>
        <w:t xml:space="preserve"> </w:t>
      </w:r>
      <w:proofErr w:type="spellStart"/>
      <w:r w:rsidRPr="007D61C9">
        <w:rPr>
          <w:rFonts w:ascii="Courier New" w:eastAsia="Times New Roman" w:hAnsi="Courier New" w:cs="Courier New"/>
          <w:color w:val="82AAFF"/>
          <w:sz w:val="20"/>
          <w:szCs w:val="20"/>
          <w:lang w:val="en-US" w:eastAsia="ru-RU"/>
        </w:rPr>
        <w:t>show_health</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global </w:t>
      </w:r>
      <w:r w:rsidRPr="007D61C9">
        <w:rPr>
          <w:rFonts w:ascii="Courier New" w:eastAsia="Times New Roman" w:hAnsi="Courier New" w:cs="Courier New"/>
          <w:color w:val="D6DEEB"/>
          <w:sz w:val="20"/>
          <w:szCs w:val="20"/>
          <w:lang w:val="en-US" w:eastAsia="ru-RU"/>
        </w:rPr>
        <w:t>health</w:t>
      </w:r>
      <w:r w:rsidRPr="007D61C9">
        <w:rPr>
          <w:rFonts w:ascii="Courier New" w:eastAsia="Times New Roman" w:hAnsi="Courier New" w:cs="Courier New"/>
          <w:color w:val="D6DEEB"/>
          <w:sz w:val="20"/>
          <w:szCs w:val="20"/>
          <w:lang w:val="en-US" w:eastAsia="ru-RU"/>
        </w:rPr>
        <w:br/>
        <w:t xml:space="preserve">    show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0</w:t>
      </w:r>
      <w:r w:rsidRPr="007D61C9">
        <w:rPr>
          <w:rFonts w:ascii="Courier New" w:eastAsia="Times New Roman" w:hAnsi="Courier New" w:cs="Courier New"/>
          <w:color w:val="F78C6C"/>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x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20</w:t>
      </w:r>
      <w:r w:rsidRPr="007D61C9">
        <w:rPr>
          <w:rFonts w:ascii="Courier New" w:eastAsia="Times New Roman" w:hAnsi="Courier New" w:cs="Courier New"/>
          <w:color w:val="F78C6C"/>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while </w:t>
      </w:r>
      <w:r w:rsidRPr="007D61C9">
        <w:rPr>
          <w:rFonts w:ascii="Courier New" w:eastAsia="Times New Roman" w:hAnsi="Courier New" w:cs="Courier New"/>
          <w:color w:val="D6DEEB"/>
          <w:sz w:val="20"/>
          <w:szCs w:val="20"/>
          <w:lang w:val="en-US" w:eastAsia="ru-RU"/>
        </w:rPr>
        <w:t xml:space="preserve">show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D6DEEB"/>
          <w:sz w:val="20"/>
          <w:szCs w:val="20"/>
          <w:lang w:val="en-US" w:eastAsia="ru-RU"/>
        </w:rPr>
        <w:t>health</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display</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blit</w:t>
      </w:r>
      <w:proofErr w:type="spellEnd"/>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health_image</w:t>
      </w:r>
      <w:proofErr w:type="spellEnd"/>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D6DEEB"/>
          <w:sz w:val="20"/>
          <w:szCs w:val="20"/>
          <w:lang w:val="en-US" w:eastAsia="ru-RU"/>
        </w:rPr>
        <w:t>x</w:t>
      </w:r>
      <w:r w:rsidRPr="007D61C9">
        <w:rPr>
          <w:rFonts w:ascii="Courier New" w:eastAsia="Times New Roman" w:hAnsi="Courier New" w:cs="Courier New"/>
          <w:color w:val="5F7E97"/>
          <w:sz w:val="20"/>
          <w:szCs w:val="20"/>
          <w:lang w:val="en-US" w:eastAsia="ru-RU"/>
        </w:rPr>
        <w:t xml:space="preserve">, </w:t>
      </w:r>
      <w:r w:rsidRPr="007D61C9">
        <w:rPr>
          <w:rFonts w:ascii="Courier New" w:eastAsia="Times New Roman" w:hAnsi="Courier New" w:cs="Courier New"/>
          <w:color w:val="F78C6C"/>
          <w:sz w:val="20"/>
          <w:szCs w:val="20"/>
          <w:lang w:val="en-US" w:eastAsia="ru-RU"/>
        </w:rPr>
        <w:t>20</w:t>
      </w:r>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x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40</w:t>
      </w:r>
      <w:r w:rsidRPr="007D61C9">
        <w:rPr>
          <w:rFonts w:ascii="Courier New" w:eastAsia="Times New Roman" w:hAnsi="Courier New" w:cs="Courier New"/>
          <w:color w:val="F78C6C"/>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show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1</w:t>
      </w:r>
      <w:r w:rsidRPr="007D61C9">
        <w:rPr>
          <w:rFonts w:ascii="Courier New" w:eastAsia="Times New Roman" w:hAnsi="Courier New" w:cs="Courier New"/>
          <w:color w:val="F78C6C"/>
          <w:sz w:val="20"/>
          <w:szCs w:val="20"/>
          <w:lang w:val="en-US" w:eastAsia="ru-RU"/>
        </w:rPr>
        <w:br/>
      </w:r>
      <w:r w:rsidRPr="007D61C9">
        <w:rPr>
          <w:rFonts w:ascii="Courier New" w:eastAsia="Times New Roman" w:hAnsi="Courier New" w:cs="Courier New"/>
          <w:color w:val="F78C6C"/>
          <w:sz w:val="20"/>
          <w:szCs w:val="20"/>
          <w:lang w:val="en-US" w:eastAsia="ru-RU"/>
        </w:rPr>
        <w:br/>
      </w:r>
      <w:r w:rsidRPr="007D61C9">
        <w:rPr>
          <w:rFonts w:ascii="Courier New" w:eastAsia="Times New Roman" w:hAnsi="Courier New" w:cs="Courier New"/>
          <w:color w:val="F78C6C"/>
          <w:sz w:val="20"/>
          <w:szCs w:val="20"/>
          <w:lang w:val="en-US" w:eastAsia="ru-RU"/>
        </w:rPr>
        <w:br/>
      </w:r>
      <w:proofErr w:type="spellStart"/>
      <w:r w:rsidRPr="007D61C9">
        <w:rPr>
          <w:rFonts w:ascii="Courier New" w:eastAsia="Times New Roman" w:hAnsi="Courier New" w:cs="Courier New"/>
          <w:i/>
          <w:iCs/>
          <w:color w:val="C792EA"/>
          <w:sz w:val="20"/>
          <w:szCs w:val="20"/>
          <w:lang w:val="en-US" w:eastAsia="ru-RU"/>
        </w:rPr>
        <w:t>def</w:t>
      </w:r>
      <w:proofErr w:type="spellEnd"/>
      <w:r w:rsidRPr="007D61C9">
        <w:rPr>
          <w:rFonts w:ascii="Courier New" w:eastAsia="Times New Roman" w:hAnsi="Courier New" w:cs="Courier New"/>
          <w:i/>
          <w:iCs/>
          <w:color w:val="C792EA"/>
          <w:sz w:val="20"/>
          <w:szCs w:val="20"/>
          <w:lang w:val="en-US" w:eastAsia="ru-RU"/>
        </w:rPr>
        <w:t xml:space="preserve"> </w:t>
      </w:r>
      <w:proofErr w:type="spellStart"/>
      <w:r w:rsidRPr="007D61C9">
        <w:rPr>
          <w:rFonts w:ascii="Courier New" w:eastAsia="Times New Roman" w:hAnsi="Courier New" w:cs="Courier New"/>
          <w:color w:val="82AAFF"/>
          <w:sz w:val="20"/>
          <w:szCs w:val="20"/>
          <w:lang w:val="en-US" w:eastAsia="ru-RU"/>
        </w:rPr>
        <w:t>check_health</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global </w:t>
      </w:r>
      <w:r w:rsidRPr="007D61C9">
        <w:rPr>
          <w:rFonts w:ascii="Courier New" w:eastAsia="Times New Roman" w:hAnsi="Courier New" w:cs="Courier New"/>
          <w:color w:val="D6DEEB"/>
          <w:sz w:val="20"/>
          <w:szCs w:val="20"/>
          <w:lang w:val="en-US" w:eastAsia="ru-RU"/>
        </w:rPr>
        <w:t>health</w:t>
      </w:r>
      <w:r w:rsidRPr="007D61C9">
        <w:rPr>
          <w:rFonts w:ascii="Courier New" w:eastAsia="Times New Roman" w:hAnsi="Courier New" w:cs="Courier New"/>
          <w:color w:val="D6DEEB"/>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health</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1</w:t>
      </w:r>
      <w:r w:rsidRPr="007D61C9">
        <w:rPr>
          <w:rFonts w:ascii="Courier New" w:eastAsia="Times New Roman" w:hAnsi="Courier New" w:cs="Courier New"/>
          <w:color w:val="F78C6C"/>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 xml:space="preserve">if </w:t>
      </w:r>
      <w:r w:rsidRPr="007D61C9">
        <w:rPr>
          <w:rFonts w:ascii="Courier New" w:eastAsia="Times New Roman" w:hAnsi="Courier New" w:cs="Courier New"/>
          <w:color w:val="D6DEEB"/>
          <w:sz w:val="20"/>
          <w:szCs w:val="20"/>
          <w:lang w:val="en-US" w:eastAsia="ru-RU"/>
        </w:rPr>
        <w:t xml:space="preserve">health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0</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mixer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Sound</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play</w:t>
      </w:r>
      <w:proofErr w:type="spellEnd"/>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loss_sound</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return False</w:t>
      </w:r>
      <w:r w:rsidRPr="007D61C9">
        <w:rPr>
          <w:rFonts w:ascii="Courier New" w:eastAsia="Times New Roman" w:hAnsi="Courier New" w:cs="Courier New"/>
          <w:i/>
          <w:iCs/>
          <w:color w:val="C792EA"/>
          <w:sz w:val="20"/>
          <w:szCs w:val="20"/>
          <w:lang w:val="en-US" w:eastAsia="ru-RU"/>
        </w:rPr>
        <w:br/>
        <w:t xml:space="preserve">    else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mixer</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D6DEEB"/>
          <w:sz w:val="20"/>
          <w:szCs w:val="20"/>
          <w:lang w:val="en-US" w:eastAsia="ru-RU"/>
        </w:rPr>
        <w:t>Sound</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play</w:t>
      </w:r>
      <w:proofErr w:type="spellEnd"/>
      <w:r w:rsidRPr="007D61C9">
        <w:rPr>
          <w:rFonts w:ascii="Courier New" w:eastAsia="Times New Roman" w:hAnsi="Courier New" w:cs="Courier New"/>
          <w:color w:val="82AAFF"/>
          <w:sz w:val="20"/>
          <w:szCs w:val="20"/>
          <w:lang w:val="en-US" w:eastAsia="ru-RU"/>
        </w:rPr>
        <w:t>(</w:t>
      </w:r>
      <w:proofErr w:type="spellStart"/>
      <w:r w:rsidRPr="007D61C9">
        <w:rPr>
          <w:rFonts w:ascii="Courier New" w:eastAsia="Times New Roman" w:hAnsi="Courier New" w:cs="Courier New"/>
          <w:color w:val="D6DEEB"/>
          <w:sz w:val="20"/>
          <w:szCs w:val="20"/>
          <w:lang w:val="en-US" w:eastAsia="ru-RU"/>
        </w:rPr>
        <w:t>fall_sound</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t xml:space="preserve">        </w:t>
      </w:r>
      <w:r w:rsidRPr="007D61C9">
        <w:rPr>
          <w:rFonts w:ascii="Courier New" w:eastAsia="Times New Roman" w:hAnsi="Courier New" w:cs="Courier New"/>
          <w:i/>
          <w:iCs/>
          <w:color w:val="C792EA"/>
          <w:sz w:val="20"/>
          <w:szCs w:val="20"/>
          <w:lang w:val="en-US" w:eastAsia="ru-RU"/>
        </w:rPr>
        <w:t>return True</w:t>
      </w:r>
      <w:r w:rsidRPr="007D61C9">
        <w:rPr>
          <w:rFonts w:ascii="Courier New" w:eastAsia="Times New Roman" w:hAnsi="Courier New" w:cs="Courier New"/>
          <w:i/>
          <w:iCs/>
          <w:color w:val="C792EA"/>
          <w:sz w:val="20"/>
          <w:szCs w:val="20"/>
          <w:lang w:val="en-US" w:eastAsia="ru-RU"/>
        </w:rPr>
        <w:br/>
        <w:t xml:space="preserve">while </w:t>
      </w:r>
      <w:proofErr w:type="spellStart"/>
      <w:r w:rsidRPr="007D61C9">
        <w:rPr>
          <w:rFonts w:ascii="Courier New" w:eastAsia="Times New Roman" w:hAnsi="Courier New" w:cs="Courier New"/>
          <w:color w:val="82AAFF"/>
          <w:sz w:val="20"/>
          <w:szCs w:val="20"/>
          <w:lang w:val="en-US" w:eastAsia="ru-RU"/>
        </w:rPr>
        <w:t>run_game</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C792EA"/>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scores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0</w:t>
      </w:r>
      <w:r w:rsidRPr="007D61C9">
        <w:rPr>
          <w:rFonts w:ascii="Courier New" w:eastAsia="Times New Roman" w:hAnsi="Courier New" w:cs="Courier New"/>
          <w:color w:val="F78C6C"/>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make_jump</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i/>
          <w:iCs/>
          <w:color w:val="C792EA"/>
          <w:sz w:val="20"/>
          <w:szCs w:val="20"/>
          <w:lang w:val="en-US" w:eastAsia="ru-RU"/>
        </w:rPr>
        <w:t>False</w:t>
      </w:r>
      <w:r w:rsidRPr="007D61C9">
        <w:rPr>
          <w:rFonts w:ascii="Courier New" w:eastAsia="Times New Roman" w:hAnsi="Courier New" w:cs="Courier New"/>
          <w:i/>
          <w:iCs/>
          <w:color w:val="C792EA"/>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jump_counter</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30</w:t>
      </w:r>
      <w:r w:rsidRPr="007D61C9">
        <w:rPr>
          <w:rFonts w:ascii="Courier New" w:eastAsia="Times New Roman" w:hAnsi="Courier New" w:cs="Courier New"/>
          <w:color w:val="F78C6C"/>
          <w:sz w:val="20"/>
          <w:szCs w:val="20"/>
          <w:lang w:val="en-US" w:eastAsia="ru-RU"/>
        </w:rPr>
        <w:br/>
        <w:t xml:space="preserve">    </w:t>
      </w:r>
      <w:proofErr w:type="spellStart"/>
      <w:r w:rsidRPr="007D61C9">
        <w:rPr>
          <w:rFonts w:ascii="Courier New" w:eastAsia="Times New Roman" w:hAnsi="Courier New" w:cs="Courier New"/>
          <w:color w:val="D6DEEB"/>
          <w:sz w:val="20"/>
          <w:szCs w:val="20"/>
          <w:lang w:val="en-US" w:eastAsia="ru-RU"/>
        </w:rPr>
        <w:t>user_y</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display_height</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proofErr w:type="spellStart"/>
      <w:r w:rsidRPr="007D61C9">
        <w:rPr>
          <w:rFonts w:ascii="Courier New" w:eastAsia="Times New Roman" w:hAnsi="Courier New" w:cs="Courier New"/>
          <w:color w:val="D6DEEB"/>
          <w:sz w:val="20"/>
          <w:szCs w:val="20"/>
          <w:lang w:val="en-US" w:eastAsia="ru-RU"/>
        </w:rPr>
        <w:t>user_height</w:t>
      </w:r>
      <w:proofErr w:type="spellEnd"/>
      <w:r w:rsidRPr="007D61C9">
        <w:rPr>
          <w:rFonts w:ascii="Courier New" w:eastAsia="Times New Roman" w:hAnsi="Courier New" w:cs="Courier New"/>
          <w:color w:val="D6DEEB"/>
          <w:sz w:val="20"/>
          <w:szCs w:val="20"/>
          <w:lang w:val="en-US" w:eastAsia="ru-RU"/>
        </w:rPr>
        <w:t xml:space="preserve">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100</w:t>
      </w:r>
      <w:r w:rsidRPr="007D61C9">
        <w:rPr>
          <w:rFonts w:ascii="Courier New" w:eastAsia="Times New Roman" w:hAnsi="Courier New" w:cs="Courier New"/>
          <w:color w:val="F78C6C"/>
          <w:sz w:val="20"/>
          <w:szCs w:val="20"/>
          <w:lang w:val="en-US" w:eastAsia="ru-RU"/>
        </w:rPr>
        <w:br/>
        <w:t xml:space="preserve">    </w:t>
      </w:r>
      <w:r w:rsidRPr="007D61C9">
        <w:rPr>
          <w:rFonts w:ascii="Courier New" w:eastAsia="Times New Roman" w:hAnsi="Courier New" w:cs="Courier New"/>
          <w:color w:val="D6DEEB"/>
          <w:sz w:val="20"/>
          <w:szCs w:val="20"/>
          <w:lang w:val="en-US" w:eastAsia="ru-RU"/>
        </w:rPr>
        <w:t xml:space="preserve">health </w:t>
      </w:r>
      <w:r w:rsidRPr="007D61C9">
        <w:rPr>
          <w:rFonts w:ascii="Courier New" w:eastAsia="Times New Roman" w:hAnsi="Courier New" w:cs="Courier New"/>
          <w:color w:val="C792EA"/>
          <w:sz w:val="20"/>
          <w:szCs w:val="20"/>
          <w:lang w:val="en-US" w:eastAsia="ru-RU"/>
        </w:rPr>
        <w:t xml:space="preserve">= </w:t>
      </w:r>
      <w:r w:rsidRPr="007D61C9">
        <w:rPr>
          <w:rFonts w:ascii="Courier New" w:eastAsia="Times New Roman" w:hAnsi="Courier New" w:cs="Courier New"/>
          <w:color w:val="F78C6C"/>
          <w:sz w:val="20"/>
          <w:szCs w:val="20"/>
          <w:lang w:val="en-US" w:eastAsia="ru-RU"/>
        </w:rPr>
        <w:t>5</w:t>
      </w:r>
      <w:r w:rsidRPr="007D61C9">
        <w:rPr>
          <w:rFonts w:ascii="Courier New" w:eastAsia="Times New Roman" w:hAnsi="Courier New" w:cs="Courier New"/>
          <w:color w:val="F78C6C"/>
          <w:sz w:val="20"/>
          <w:szCs w:val="20"/>
          <w:lang w:val="en-US" w:eastAsia="ru-RU"/>
        </w:rPr>
        <w:br/>
      </w:r>
      <w:proofErr w:type="spellStart"/>
      <w:r w:rsidRPr="007D61C9">
        <w:rPr>
          <w:rFonts w:ascii="Courier New" w:eastAsia="Times New Roman" w:hAnsi="Courier New" w:cs="Courier New"/>
          <w:color w:val="D6DEEB"/>
          <w:sz w:val="20"/>
          <w:szCs w:val="20"/>
          <w:lang w:val="en-US" w:eastAsia="ru-RU"/>
        </w:rPr>
        <w:t>pygame</w:t>
      </w:r>
      <w:r w:rsidRPr="007D61C9">
        <w:rPr>
          <w:rFonts w:ascii="Courier New" w:eastAsia="Times New Roman" w:hAnsi="Courier New" w:cs="Courier New"/>
          <w:color w:val="C792EA"/>
          <w:sz w:val="20"/>
          <w:szCs w:val="20"/>
          <w:lang w:val="en-US" w:eastAsia="ru-RU"/>
        </w:rPr>
        <w:t>.</w:t>
      </w:r>
      <w:r w:rsidRPr="007D61C9">
        <w:rPr>
          <w:rFonts w:ascii="Courier New" w:eastAsia="Times New Roman" w:hAnsi="Courier New" w:cs="Courier New"/>
          <w:color w:val="82AAFF"/>
          <w:sz w:val="20"/>
          <w:szCs w:val="20"/>
          <w:lang w:val="en-US" w:eastAsia="ru-RU"/>
        </w:rPr>
        <w:t>quit</w:t>
      </w:r>
      <w:proofErr w:type="spellEnd"/>
      <w:r w:rsidRPr="007D61C9">
        <w:rPr>
          <w:rFonts w:ascii="Courier New" w:eastAsia="Times New Roman" w:hAnsi="Courier New" w:cs="Courier New"/>
          <w:color w:val="82AAFF"/>
          <w:sz w:val="20"/>
          <w:szCs w:val="20"/>
          <w:lang w:val="en-US" w:eastAsia="ru-RU"/>
        </w:rPr>
        <w:t>()</w:t>
      </w:r>
      <w:r w:rsidRPr="007D61C9">
        <w:rPr>
          <w:rFonts w:ascii="Courier New" w:eastAsia="Times New Roman" w:hAnsi="Courier New" w:cs="Courier New"/>
          <w:color w:val="82AAFF"/>
          <w:sz w:val="20"/>
          <w:szCs w:val="20"/>
          <w:lang w:val="en-US" w:eastAsia="ru-RU"/>
        </w:rPr>
        <w:br/>
      </w:r>
      <w:r w:rsidRPr="007D61C9">
        <w:rPr>
          <w:rFonts w:ascii="Courier New" w:eastAsia="Times New Roman" w:hAnsi="Courier New" w:cs="Courier New"/>
          <w:i/>
          <w:iCs/>
          <w:color w:val="82AAFF"/>
          <w:sz w:val="20"/>
          <w:szCs w:val="20"/>
          <w:lang w:val="en-US" w:eastAsia="ru-RU"/>
        </w:rPr>
        <w:t>quit</w:t>
      </w:r>
      <w:r w:rsidRPr="007D61C9">
        <w:rPr>
          <w:rFonts w:ascii="Courier New" w:eastAsia="Times New Roman" w:hAnsi="Courier New" w:cs="Courier New"/>
          <w:color w:val="82AAFF"/>
          <w:sz w:val="20"/>
          <w:szCs w:val="20"/>
          <w:lang w:val="en-US" w:eastAsia="ru-RU"/>
        </w:rPr>
        <w:t>()</w:t>
      </w:r>
    </w:p>
    <w:p w:rsidR="007D61C9" w:rsidRDefault="001C3BFB" w:rsidP="00492710">
      <w:pPr>
        <w:pStyle w:val="a5"/>
        <w:rPr>
          <w:sz w:val="28"/>
          <w:lang w:val="en-US"/>
        </w:rPr>
      </w:pPr>
      <w:r>
        <w:rPr>
          <w:sz w:val="28"/>
          <w:lang w:val="en-US"/>
        </w:rPr>
        <w:t xml:space="preserve"> </w:t>
      </w:r>
    </w:p>
    <w:p w:rsidR="001C3BFB" w:rsidRDefault="001C3BFB" w:rsidP="00492710">
      <w:pPr>
        <w:pStyle w:val="a5"/>
        <w:rPr>
          <w:sz w:val="28"/>
          <w:lang w:val="en-US"/>
        </w:rPr>
      </w:pPr>
      <w:r>
        <w:rPr>
          <w:noProof/>
          <w:sz w:val="28"/>
          <w:lang w:eastAsia="ru-RU"/>
        </w:rPr>
        <w:drawing>
          <wp:inline distT="0" distB="0" distL="0" distR="0">
            <wp:extent cx="6126480" cy="4792980"/>
            <wp:effectExtent l="0" t="0" r="762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на.JPG"/>
                    <pic:cNvPicPr/>
                  </pic:nvPicPr>
                  <pic:blipFill>
                    <a:blip r:embed="rId10">
                      <a:extLst>
                        <a:ext uri="{28A0092B-C50C-407E-A947-70E740481C1C}">
                          <a14:useLocalDpi xmlns:a14="http://schemas.microsoft.com/office/drawing/2010/main" val="0"/>
                        </a:ext>
                      </a:extLst>
                    </a:blip>
                    <a:stretch>
                      <a:fillRect/>
                    </a:stretch>
                  </pic:blipFill>
                  <pic:spPr>
                    <a:xfrm>
                      <a:off x="0" y="0"/>
                      <a:ext cx="6126480" cy="4792980"/>
                    </a:xfrm>
                    <a:prstGeom prst="rect">
                      <a:avLst/>
                    </a:prstGeom>
                  </pic:spPr>
                </pic:pic>
              </a:graphicData>
            </a:graphic>
          </wp:inline>
        </w:drawing>
      </w:r>
    </w:p>
    <w:p w:rsidR="001C3BFB" w:rsidRDefault="001C3BFB" w:rsidP="00492710">
      <w:pPr>
        <w:pStyle w:val="a5"/>
        <w:rPr>
          <w:sz w:val="28"/>
          <w:lang w:val="en-US"/>
        </w:rPr>
      </w:pPr>
    </w:p>
    <w:p w:rsidR="001C3BFB" w:rsidRPr="001C3BFB" w:rsidRDefault="001C3BFB" w:rsidP="00492710">
      <w:pPr>
        <w:pStyle w:val="a5"/>
        <w:rPr>
          <w:sz w:val="32"/>
          <w:lang w:val="en-US"/>
        </w:rPr>
      </w:pPr>
    </w:p>
    <w:p w:rsidR="001C3BFB" w:rsidRPr="001C3BFB" w:rsidRDefault="001C3BFB" w:rsidP="00492710">
      <w:pPr>
        <w:pStyle w:val="a5"/>
        <w:rPr>
          <w:sz w:val="32"/>
          <w:lang w:val="en-US"/>
        </w:rPr>
      </w:pPr>
    </w:p>
    <w:p w:rsidR="007D61C9" w:rsidRPr="001C3BFB" w:rsidRDefault="001C3BFB" w:rsidP="00492710">
      <w:pPr>
        <w:pStyle w:val="a5"/>
        <w:rPr>
          <w:sz w:val="32"/>
          <w:lang w:val="en-US"/>
        </w:rPr>
      </w:pPr>
      <w:proofErr w:type="spellStart"/>
      <w:r w:rsidRPr="001C3BFB">
        <w:rPr>
          <w:sz w:val="32"/>
          <w:lang w:val="en-US"/>
        </w:rPr>
        <w:t>Pygame</w:t>
      </w:r>
      <w:proofErr w:type="spellEnd"/>
      <w:r w:rsidRPr="001C3BFB">
        <w:rPr>
          <w:sz w:val="32"/>
          <w:lang w:val="en-US"/>
        </w:rPr>
        <w:t xml:space="preserve"> documentation: </w:t>
      </w:r>
      <w:hyperlink r:id="rId11" w:history="1">
        <w:r w:rsidRPr="001C3BFB">
          <w:rPr>
            <w:rStyle w:val="a8"/>
            <w:sz w:val="32"/>
            <w:lang w:val="en-US"/>
          </w:rPr>
          <w:t>http://www.pygame.org/docs/</w:t>
        </w:r>
      </w:hyperlink>
    </w:p>
    <w:p w:rsidR="001C3BFB" w:rsidRPr="001C3BFB" w:rsidRDefault="001C3BFB" w:rsidP="00492710">
      <w:pPr>
        <w:pStyle w:val="a5"/>
        <w:rPr>
          <w:sz w:val="32"/>
          <w:lang w:val="en-US"/>
        </w:rPr>
      </w:pPr>
    </w:p>
    <w:p w:rsidR="001C3BFB" w:rsidRPr="001C3BFB" w:rsidRDefault="001C3BFB" w:rsidP="00492710">
      <w:pPr>
        <w:pStyle w:val="a5"/>
        <w:rPr>
          <w:sz w:val="32"/>
          <w:lang w:val="en-US"/>
        </w:rPr>
      </w:pPr>
      <w:r w:rsidRPr="001C3BFB">
        <w:rPr>
          <w:sz w:val="32"/>
          <w:lang w:val="en-US"/>
        </w:rPr>
        <w:t xml:space="preserve">Python documentation: </w:t>
      </w:r>
      <w:hyperlink r:id="rId12" w:history="1">
        <w:r w:rsidRPr="001C3BFB">
          <w:rPr>
            <w:rStyle w:val="a8"/>
            <w:sz w:val="32"/>
            <w:lang w:val="en-US"/>
          </w:rPr>
          <w:t>https://www.python.org/doc/</w:t>
        </w:r>
      </w:hyperlink>
    </w:p>
    <w:p w:rsidR="001C3BFB" w:rsidRPr="001C3BFB" w:rsidRDefault="001C3BFB" w:rsidP="00492710">
      <w:pPr>
        <w:pStyle w:val="a5"/>
        <w:rPr>
          <w:sz w:val="32"/>
          <w:lang w:val="en-US"/>
        </w:rPr>
      </w:pPr>
    </w:p>
    <w:p w:rsidR="001C3BFB" w:rsidRPr="001C3BFB" w:rsidRDefault="001C3BFB" w:rsidP="00492710">
      <w:pPr>
        <w:pStyle w:val="a5"/>
        <w:rPr>
          <w:sz w:val="36"/>
          <w:lang w:val="en-US"/>
        </w:rPr>
      </w:pPr>
      <w:r w:rsidRPr="001C3BFB">
        <w:rPr>
          <w:rStyle w:val="style-scope"/>
          <w:rFonts w:ascii="Arial" w:hAnsi="Arial" w:cs="Arial"/>
          <w:color w:val="030303"/>
          <w:sz w:val="32"/>
          <w:szCs w:val="21"/>
          <w:bdr w:val="none" w:sz="0" w:space="0" w:color="auto" w:frame="1"/>
          <w:shd w:val="clear" w:color="auto" w:fill="F9F9F9"/>
          <w:lang w:val="en-US"/>
        </w:rPr>
        <w:t xml:space="preserve">Python: </w:t>
      </w:r>
      <w:hyperlink r:id="rId13" w:tgtFrame="_blank" w:history="1">
        <w:r w:rsidRPr="001C3BFB">
          <w:rPr>
            <w:rStyle w:val="a8"/>
            <w:rFonts w:ascii="Arial" w:hAnsi="Arial" w:cs="Arial"/>
            <w:sz w:val="32"/>
            <w:szCs w:val="21"/>
            <w:shd w:val="clear" w:color="auto" w:fill="F9F9F9"/>
            <w:lang w:val="en-US"/>
          </w:rPr>
          <w:t>https://www.python.org/</w:t>
        </w:r>
      </w:hyperlink>
    </w:p>
    <w:p w:rsidR="001C3BFB" w:rsidRPr="001C3BFB" w:rsidRDefault="001C3BFB" w:rsidP="001C3BFB">
      <w:pPr>
        <w:pStyle w:val="a5"/>
        <w:tabs>
          <w:tab w:val="left" w:pos="3171"/>
        </w:tabs>
        <w:rPr>
          <w:sz w:val="40"/>
          <w:lang w:val="en-US"/>
        </w:rPr>
      </w:pPr>
      <w:r w:rsidRPr="001C3BFB">
        <w:rPr>
          <w:sz w:val="40"/>
          <w:lang w:val="en-US"/>
        </w:rPr>
        <w:tab/>
      </w:r>
    </w:p>
    <w:p w:rsidR="001C3BFB" w:rsidRPr="001C3BFB" w:rsidRDefault="001C3BFB" w:rsidP="00492710">
      <w:pPr>
        <w:pStyle w:val="a5"/>
        <w:rPr>
          <w:sz w:val="36"/>
          <w:lang w:val="en-US"/>
        </w:rPr>
      </w:pPr>
      <w:proofErr w:type="spellStart"/>
      <w:r w:rsidRPr="001C3BFB">
        <w:rPr>
          <w:rStyle w:val="style-scope"/>
          <w:rFonts w:ascii="Arial" w:hAnsi="Arial" w:cs="Arial"/>
          <w:color w:val="030303"/>
          <w:sz w:val="32"/>
          <w:szCs w:val="21"/>
          <w:bdr w:val="none" w:sz="0" w:space="0" w:color="auto" w:frame="1"/>
          <w:shd w:val="clear" w:color="auto" w:fill="F9F9F9"/>
          <w:lang w:val="en-US"/>
        </w:rPr>
        <w:t>Pycharm</w:t>
      </w:r>
      <w:proofErr w:type="spellEnd"/>
      <w:r w:rsidRPr="001C3BFB">
        <w:rPr>
          <w:rStyle w:val="style-scope"/>
          <w:rFonts w:ascii="Arial" w:hAnsi="Arial" w:cs="Arial"/>
          <w:color w:val="030303"/>
          <w:sz w:val="32"/>
          <w:szCs w:val="21"/>
          <w:bdr w:val="none" w:sz="0" w:space="0" w:color="auto" w:frame="1"/>
          <w:shd w:val="clear" w:color="auto" w:fill="F9F9F9"/>
          <w:lang w:val="en-US"/>
        </w:rPr>
        <w:t xml:space="preserve">: </w:t>
      </w:r>
      <w:hyperlink r:id="rId14" w:tgtFrame="_blank" w:history="1">
        <w:r w:rsidRPr="001C3BFB">
          <w:rPr>
            <w:rStyle w:val="a8"/>
            <w:rFonts w:ascii="Arial" w:hAnsi="Arial" w:cs="Arial"/>
            <w:sz w:val="32"/>
            <w:szCs w:val="21"/>
            <w:shd w:val="clear" w:color="auto" w:fill="F9F9F9"/>
            <w:lang w:val="en-US"/>
          </w:rPr>
          <w:t>https://www.jetbrains.com/</w:t>
        </w:r>
      </w:hyperlink>
      <w:bookmarkStart w:id="1" w:name="_GoBack"/>
      <w:bookmarkEnd w:id="1"/>
    </w:p>
    <w:p w:rsidR="001C3BFB" w:rsidRPr="001C3BFB" w:rsidRDefault="001C3BFB" w:rsidP="00492710">
      <w:pPr>
        <w:pStyle w:val="a5"/>
        <w:rPr>
          <w:sz w:val="36"/>
          <w:lang w:val="en-US"/>
        </w:rPr>
      </w:pPr>
    </w:p>
    <w:p w:rsidR="007D61C9" w:rsidRPr="001C3BFB" w:rsidRDefault="007D61C9" w:rsidP="00492710">
      <w:pPr>
        <w:pStyle w:val="a5"/>
        <w:rPr>
          <w:sz w:val="32"/>
          <w:lang w:val="en-US"/>
        </w:rPr>
      </w:pPr>
      <w:proofErr w:type="spellStart"/>
      <w:r w:rsidRPr="001C3BFB">
        <w:rPr>
          <w:sz w:val="32"/>
          <w:lang w:val="en-US"/>
        </w:rPr>
        <w:t>GitHub</w:t>
      </w:r>
      <w:proofErr w:type="spellEnd"/>
      <w:r w:rsidRPr="001C3BFB">
        <w:rPr>
          <w:sz w:val="32"/>
          <w:lang w:val="en-US"/>
        </w:rPr>
        <w:t xml:space="preserve"> page:  </w:t>
      </w:r>
      <w:hyperlink r:id="rId15" w:history="1">
        <w:r w:rsidR="001C3BFB" w:rsidRPr="001C3BFB">
          <w:rPr>
            <w:rStyle w:val="a8"/>
            <w:sz w:val="32"/>
            <w:lang w:val="en-US"/>
          </w:rPr>
          <w:t>https://github.com/PaishankyzyNuriza/Dino</w:t>
        </w:r>
      </w:hyperlink>
    </w:p>
    <w:p w:rsidR="001C3BFB" w:rsidRDefault="001C3BFB" w:rsidP="00492710">
      <w:pPr>
        <w:pStyle w:val="a5"/>
        <w:rPr>
          <w:sz w:val="28"/>
          <w:lang w:val="en-US"/>
        </w:rPr>
      </w:pPr>
    </w:p>
    <w:p w:rsidR="001C3BFB" w:rsidRDefault="001C3BFB" w:rsidP="00492710">
      <w:pPr>
        <w:pStyle w:val="a5"/>
        <w:rPr>
          <w:sz w:val="28"/>
          <w:lang w:val="en-US"/>
        </w:rPr>
      </w:pPr>
      <w:proofErr w:type="spellStart"/>
      <w:r>
        <w:rPr>
          <w:sz w:val="28"/>
          <w:lang w:val="en-US"/>
        </w:rPr>
        <w:t>Whatsapp</w:t>
      </w:r>
      <w:proofErr w:type="spellEnd"/>
      <w:r>
        <w:rPr>
          <w:sz w:val="28"/>
          <w:lang w:val="en-US"/>
        </w:rPr>
        <w:t>: 0553883155</w:t>
      </w:r>
    </w:p>
    <w:p w:rsidR="001C3BFB" w:rsidRDefault="001C3BFB" w:rsidP="00492710">
      <w:pPr>
        <w:pStyle w:val="a5"/>
        <w:rPr>
          <w:sz w:val="28"/>
          <w:lang w:val="en-US"/>
        </w:rPr>
      </w:pPr>
      <w:r>
        <w:rPr>
          <w:sz w:val="28"/>
          <w:lang w:val="en-US"/>
        </w:rPr>
        <w:t xml:space="preserve">Gmail: </w:t>
      </w:r>
      <w:hyperlink r:id="rId16" w:history="1">
        <w:r w:rsidRPr="001E676A">
          <w:rPr>
            <w:rStyle w:val="a8"/>
            <w:sz w:val="28"/>
            <w:lang w:val="en-US"/>
          </w:rPr>
          <w:t>paishanovanuriza@gmail.com</w:t>
        </w:r>
      </w:hyperlink>
    </w:p>
    <w:p w:rsidR="001C3BFB" w:rsidRPr="00DD28C2" w:rsidRDefault="001C3BFB" w:rsidP="00492710">
      <w:pPr>
        <w:pStyle w:val="a5"/>
        <w:rPr>
          <w:sz w:val="28"/>
          <w:lang w:val="en-US"/>
        </w:rPr>
      </w:pPr>
    </w:p>
    <w:sectPr w:rsidR="001C3BFB" w:rsidRPr="00DD28C2" w:rsidSect="00492710">
      <w:pgSz w:w="11906" w:h="16838"/>
      <w:pgMar w:top="567" w:right="707"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710"/>
    <w:rsid w:val="001B0DA6"/>
    <w:rsid w:val="001C3BFB"/>
    <w:rsid w:val="00243611"/>
    <w:rsid w:val="00492710"/>
    <w:rsid w:val="005A1DE9"/>
    <w:rsid w:val="007D61C9"/>
    <w:rsid w:val="00A1142C"/>
    <w:rsid w:val="00DC3B2E"/>
    <w:rsid w:val="00DD28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C3B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49271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92710"/>
    <w:rPr>
      <w:rFonts w:ascii="Times New Roman" w:eastAsia="Times New Roman" w:hAnsi="Times New Roman" w:cs="Times New Roman"/>
      <w:b/>
      <w:bCs/>
      <w:sz w:val="27"/>
      <w:szCs w:val="27"/>
      <w:lang w:eastAsia="ru-RU"/>
    </w:rPr>
  </w:style>
  <w:style w:type="character" w:customStyle="1" w:styleId="HTML">
    <w:name w:val="Стандартный HTML Знак"/>
    <w:basedOn w:val="a0"/>
    <w:link w:val="HTML0"/>
    <w:uiPriority w:val="99"/>
    <w:rsid w:val="00492710"/>
    <w:rPr>
      <w:rFonts w:ascii="Courier New" w:eastAsia="Times New Roman" w:hAnsi="Courier New" w:cs="Courier New"/>
      <w:sz w:val="20"/>
      <w:szCs w:val="20"/>
      <w:lang w:eastAsia="ru-RU"/>
    </w:rPr>
  </w:style>
  <w:style w:type="paragraph" w:styleId="HTML0">
    <w:name w:val="HTML Preformatted"/>
    <w:basedOn w:val="a"/>
    <w:link w:val="HTML"/>
    <w:uiPriority w:val="99"/>
    <w:unhideWhenUsed/>
    <w:rsid w:val="00492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49271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92710"/>
    <w:rPr>
      <w:rFonts w:ascii="Tahoma" w:hAnsi="Tahoma" w:cs="Tahoma"/>
      <w:sz w:val="16"/>
      <w:szCs w:val="16"/>
    </w:rPr>
  </w:style>
  <w:style w:type="paragraph" w:styleId="a5">
    <w:name w:val="No Spacing"/>
    <w:uiPriority w:val="1"/>
    <w:qFormat/>
    <w:rsid w:val="00492710"/>
    <w:pPr>
      <w:spacing w:after="0" w:line="240" w:lineRule="auto"/>
    </w:pPr>
  </w:style>
  <w:style w:type="character" w:customStyle="1" w:styleId="10">
    <w:name w:val="Заголовок 1 Знак"/>
    <w:basedOn w:val="a0"/>
    <w:link w:val="1"/>
    <w:uiPriority w:val="9"/>
    <w:rsid w:val="00DC3B2E"/>
    <w:rPr>
      <w:rFonts w:asciiTheme="majorHAnsi" w:eastAsiaTheme="majorEastAsia" w:hAnsiTheme="majorHAnsi" w:cstheme="majorBidi"/>
      <w:b/>
      <w:bCs/>
      <w:color w:val="365F91" w:themeColor="accent1" w:themeShade="BF"/>
      <w:sz w:val="28"/>
      <w:szCs w:val="28"/>
    </w:rPr>
  </w:style>
  <w:style w:type="paragraph" w:styleId="a6">
    <w:name w:val="Normal (Web)"/>
    <w:basedOn w:val="a"/>
    <w:uiPriority w:val="99"/>
    <w:semiHidden/>
    <w:unhideWhenUsed/>
    <w:rsid w:val="002436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243611"/>
    <w:rPr>
      <w:b/>
      <w:bCs/>
    </w:rPr>
  </w:style>
  <w:style w:type="character" w:styleId="a8">
    <w:name w:val="Hyperlink"/>
    <w:basedOn w:val="a0"/>
    <w:uiPriority w:val="99"/>
    <w:unhideWhenUsed/>
    <w:rsid w:val="001C3BFB"/>
    <w:rPr>
      <w:color w:val="0000FF" w:themeColor="hyperlink"/>
      <w:u w:val="single"/>
    </w:rPr>
  </w:style>
  <w:style w:type="character" w:customStyle="1" w:styleId="style-scope">
    <w:name w:val="style-scope"/>
    <w:basedOn w:val="a0"/>
    <w:rsid w:val="001C3B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C3B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49271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92710"/>
    <w:rPr>
      <w:rFonts w:ascii="Times New Roman" w:eastAsia="Times New Roman" w:hAnsi="Times New Roman" w:cs="Times New Roman"/>
      <w:b/>
      <w:bCs/>
      <w:sz w:val="27"/>
      <w:szCs w:val="27"/>
      <w:lang w:eastAsia="ru-RU"/>
    </w:rPr>
  </w:style>
  <w:style w:type="character" w:customStyle="1" w:styleId="HTML">
    <w:name w:val="Стандартный HTML Знак"/>
    <w:basedOn w:val="a0"/>
    <w:link w:val="HTML0"/>
    <w:uiPriority w:val="99"/>
    <w:rsid w:val="00492710"/>
    <w:rPr>
      <w:rFonts w:ascii="Courier New" w:eastAsia="Times New Roman" w:hAnsi="Courier New" w:cs="Courier New"/>
      <w:sz w:val="20"/>
      <w:szCs w:val="20"/>
      <w:lang w:eastAsia="ru-RU"/>
    </w:rPr>
  </w:style>
  <w:style w:type="paragraph" w:styleId="HTML0">
    <w:name w:val="HTML Preformatted"/>
    <w:basedOn w:val="a"/>
    <w:link w:val="HTML"/>
    <w:uiPriority w:val="99"/>
    <w:unhideWhenUsed/>
    <w:rsid w:val="00492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49271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92710"/>
    <w:rPr>
      <w:rFonts w:ascii="Tahoma" w:hAnsi="Tahoma" w:cs="Tahoma"/>
      <w:sz w:val="16"/>
      <w:szCs w:val="16"/>
    </w:rPr>
  </w:style>
  <w:style w:type="paragraph" w:styleId="a5">
    <w:name w:val="No Spacing"/>
    <w:uiPriority w:val="1"/>
    <w:qFormat/>
    <w:rsid w:val="00492710"/>
    <w:pPr>
      <w:spacing w:after="0" w:line="240" w:lineRule="auto"/>
    </w:pPr>
  </w:style>
  <w:style w:type="character" w:customStyle="1" w:styleId="10">
    <w:name w:val="Заголовок 1 Знак"/>
    <w:basedOn w:val="a0"/>
    <w:link w:val="1"/>
    <w:uiPriority w:val="9"/>
    <w:rsid w:val="00DC3B2E"/>
    <w:rPr>
      <w:rFonts w:asciiTheme="majorHAnsi" w:eastAsiaTheme="majorEastAsia" w:hAnsiTheme="majorHAnsi" w:cstheme="majorBidi"/>
      <w:b/>
      <w:bCs/>
      <w:color w:val="365F91" w:themeColor="accent1" w:themeShade="BF"/>
      <w:sz w:val="28"/>
      <w:szCs w:val="28"/>
    </w:rPr>
  </w:style>
  <w:style w:type="paragraph" w:styleId="a6">
    <w:name w:val="Normal (Web)"/>
    <w:basedOn w:val="a"/>
    <w:uiPriority w:val="99"/>
    <w:semiHidden/>
    <w:unhideWhenUsed/>
    <w:rsid w:val="002436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243611"/>
    <w:rPr>
      <w:b/>
      <w:bCs/>
    </w:rPr>
  </w:style>
  <w:style w:type="character" w:styleId="a8">
    <w:name w:val="Hyperlink"/>
    <w:basedOn w:val="a0"/>
    <w:uiPriority w:val="99"/>
    <w:unhideWhenUsed/>
    <w:rsid w:val="001C3BFB"/>
    <w:rPr>
      <w:color w:val="0000FF" w:themeColor="hyperlink"/>
      <w:u w:val="single"/>
    </w:rPr>
  </w:style>
  <w:style w:type="character" w:customStyle="1" w:styleId="style-scope">
    <w:name w:val="style-scope"/>
    <w:basedOn w:val="a0"/>
    <w:rsid w:val="001C3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13126">
      <w:bodyDiv w:val="1"/>
      <w:marLeft w:val="0"/>
      <w:marRight w:val="0"/>
      <w:marTop w:val="0"/>
      <w:marBottom w:val="0"/>
      <w:divBdr>
        <w:top w:val="none" w:sz="0" w:space="0" w:color="auto"/>
        <w:left w:val="none" w:sz="0" w:space="0" w:color="auto"/>
        <w:bottom w:val="none" w:sz="0" w:space="0" w:color="auto"/>
        <w:right w:val="none" w:sz="0" w:space="0" w:color="auto"/>
      </w:divBdr>
    </w:div>
    <w:div w:id="379208128">
      <w:bodyDiv w:val="1"/>
      <w:marLeft w:val="0"/>
      <w:marRight w:val="0"/>
      <w:marTop w:val="0"/>
      <w:marBottom w:val="0"/>
      <w:divBdr>
        <w:top w:val="none" w:sz="0" w:space="0" w:color="auto"/>
        <w:left w:val="none" w:sz="0" w:space="0" w:color="auto"/>
        <w:bottom w:val="none" w:sz="0" w:space="0" w:color="auto"/>
        <w:right w:val="none" w:sz="0" w:space="0" w:color="auto"/>
      </w:divBdr>
    </w:div>
    <w:div w:id="478688024">
      <w:bodyDiv w:val="1"/>
      <w:marLeft w:val="0"/>
      <w:marRight w:val="0"/>
      <w:marTop w:val="0"/>
      <w:marBottom w:val="0"/>
      <w:divBdr>
        <w:top w:val="none" w:sz="0" w:space="0" w:color="auto"/>
        <w:left w:val="none" w:sz="0" w:space="0" w:color="auto"/>
        <w:bottom w:val="none" w:sz="0" w:space="0" w:color="auto"/>
        <w:right w:val="none" w:sz="0" w:space="0" w:color="auto"/>
      </w:divBdr>
    </w:div>
    <w:div w:id="640111098">
      <w:bodyDiv w:val="1"/>
      <w:marLeft w:val="0"/>
      <w:marRight w:val="0"/>
      <w:marTop w:val="0"/>
      <w:marBottom w:val="0"/>
      <w:divBdr>
        <w:top w:val="none" w:sz="0" w:space="0" w:color="auto"/>
        <w:left w:val="none" w:sz="0" w:space="0" w:color="auto"/>
        <w:bottom w:val="none" w:sz="0" w:space="0" w:color="auto"/>
        <w:right w:val="none" w:sz="0" w:space="0" w:color="auto"/>
      </w:divBdr>
    </w:div>
    <w:div w:id="667514892">
      <w:bodyDiv w:val="1"/>
      <w:marLeft w:val="0"/>
      <w:marRight w:val="0"/>
      <w:marTop w:val="0"/>
      <w:marBottom w:val="0"/>
      <w:divBdr>
        <w:top w:val="none" w:sz="0" w:space="0" w:color="auto"/>
        <w:left w:val="none" w:sz="0" w:space="0" w:color="auto"/>
        <w:bottom w:val="none" w:sz="0" w:space="0" w:color="auto"/>
        <w:right w:val="none" w:sz="0" w:space="0" w:color="auto"/>
      </w:divBdr>
    </w:div>
    <w:div w:id="813647620">
      <w:bodyDiv w:val="1"/>
      <w:marLeft w:val="0"/>
      <w:marRight w:val="0"/>
      <w:marTop w:val="0"/>
      <w:marBottom w:val="0"/>
      <w:divBdr>
        <w:top w:val="none" w:sz="0" w:space="0" w:color="auto"/>
        <w:left w:val="none" w:sz="0" w:space="0" w:color="auto"/>
        <w:bottom w:val="none" w:sz="0" w:space="0" w:color="auto"/>
        <w:right w:val="none" w:sz="0" w:space="0" w:color="auto"/>
      </w:divBdr>
    </w:div>
    <w:div w:id="842011008">
      <w:bodyDiv w:val="1"/>
      <w:marLeft w:val="0"/>
      <w:marRight w:val="0"/>
      <w:marTop w:val="0"/>
      <w:marBottom w:val="0"/>
      <w:divBdr>
        <w:top w:val="none" w:sz="0" w:space="0" w:color="auto"/>
        <w:left w:val="none" w:sz="0" w:space="0" w:color="auto"/>
        <w:bottom w:val="none" w:sz="0" w:space="0" w:color="auto"/>
        <w:right w:val="none" w:sz="0" w:space="0" w:color="auto"/>
      </w:divBdr>
    </w:div>
    <w:div w:id="862668405">
      <w:bodyDiv w:val="1"/>
      <w:marLeft w:val="0"/>
      <w:marRight w:val="0"/>
      <w:marTop w:val="0"/>
      <w:marBottom w:val="0"/>
      <w:divBdr>
        <w:top w:val="none" w:sz="0" w:space="0" w:color="auto"/>
        <w:left w:val="none" w:sz="0" w:space="0" w:color="auto"/>
        <w:bottom w:val="none" w:sz="0" w:space="0" w:color="auto"/>
        <w:right w:val="none" w:sz="0" w:space="0" w:color="auto"/>
      </w:divBdr>
    </w:div>
    <w:div w:id="1097409593">
      <w:bodyDiv w:val="1"/>
      <w:marLeft w:val="0"/>
      <w:marRight w:val="0"/>
      <w:marTop w:val="0"/>
      <w:marBottom w:val="0"/>
      <w:divBdr>
        <w:top w:val="none" w:sz="0" w:space="0" w:color="auto"/>
        <w:left w:val="none" w:sz="0" w:space="0" w:color="auto"/>
        <w:bottom w:val="none" w:sz="0" w:space="0" w:color="auto"/>
        <w:right w:val="none" w:sz="0" w:space="0" w:color="auto"/>
      </w:divBdr>
    </w:div>
    <w:div w:id="1582640425">
      <w:bodyDiv w:val="1"/>
      <w:marLeft w:val="0"/>
      <w:marRight w:val="0"/>
      <w:marTop w:val="0"/>
      <w:marBottom w:val="0"/>
      <w:divBdr>
        <w:top w:val="none" w:sz="0" w:space="0" w:color="auto"/>
        <w:left w:val="none" w:sz="0" w:space="0" w:color="auto"/>
        <w:bottom w:val="none" w:sz="0" w:space="0" w:color="auto"/>
        <w:right w:val="none" w:sz="0" w:space="0" w:color="auto"/>
      </w:divBdr>
    </w:div>
    <w:div w:id="1584795748">
      <w:bodyDiv w:val="1"/>
      <w:marLeft w:val="0"/>
      <w:marRight w:val="0"/>
      <w:marTop w:val="0"/>
      <w:marBottom w:val="0"/>
      <w:divBdr>
        <w:top w:val="none" w:sz="0" w:space="0" w:color="auto"/>
        <w:left w:val="none" w:sz="0" w:space="0" w:color="auto"/>
        <w:bottom w:val="none" w:sz="0" w:space="0" w:color="auto"/>
        <w:right w:val="none" w:sz="0" w:space="0" w:color="auto"/>
      </w:divBdr>
      <w:divsChild>
        <w:div w:id="994332778">
          <w:marLeft w:val="0"/>
          <w:marRight w:val="0"/>
          <w:marTop w:val="0"/>
          <w:marBottom w:val="0"/>
          <w:divBdr>
            <w:top w:val="single" w:sz="12" w:space="2" w:color="808080"/>
            <w:left w:val="single" w:sz="48" w:space="7" w:color="808080"/>
            <w:bottom w:val="single" w:sz="12" w:space="2" w:color="808080"/>
            <w:right w:val="single" w:sz="12" w:space="7" w:color="808080"/>
          </w:divBdr>
        </w:div>
        <w:div w:id="417290571">
          <w:marLeft w:val="0"/>
          <w:marRight w:val="0"/>
          <w:marTop w:val="0"/>
          <w:marBottom w:val="0"/>
          <w:divBdr>
            <w:top w:val="single" w:sz="12" w:space="2" w:color="808080"/>
            <w:left w:val="single" w:sz="48" w:space="7" w:color="808080"/>
            <w:bottom w:val="single" w:sz="12" w:space="2" w:color="808080"/>
            <w:right w:val="single" w:sz="12" w:space="7" w:color="808080"/>
          </w:divBdr>
        </w:div>
        <w:div w:id="618536212">
          <w:marLeft w:val="0"/>
          <w:marRight w:val="0"/>
          <w:marTop w:val="0"/>
          <w:marBottom w:val="0"/>
          <w:divBdr>
            <w:top w:val="single" w:sz="12" w:space="2" w:color="808080"/>
            <w:left w:val="single" w:sz="48" w:space="7" w:color="808080"/>
            <w:bottom w:val="single" w:sz="12" w:space="2" w:color="808080"/>
            <w:right w:val="single" w:sz="12" w:space="7" w:color="808080"/>
          </w:divBdr>
        </w:div>
        <w:div w:id="640156926">
          <w:marLeft w:val="0"/>
          <w:marRight w:val="0"/>
          <w:marTop w:val="0"/>
          <w:marBottom w:val="0"/>
          <w:divBdr>
            <w:top w:val="single" w:sz="12" w:space="2" w:color="808080"/>
            <w:left w:val="single" w:sz="48" w:space="7" w:color="808080"/>
            <w:bottom w:val="single" w:sz="12" w:space="2" w:color="808080"/>
            <w:right w:val="single" w:sz="12" w:space="7" w:color="808080"/>
          </w:divBdr>
        </w:div>
        <w:div w:id="439372535">
          <w:marLeft w:val="0"/>
          <w:marRight w:val="0"/>
          <w:marTop w:val="0"/>
          <w:marBottom w:val="0"/>
          <w:divBdr>
            <w:top w:val="single" w:sz="12" w:space="2" w:color="808080"/>
            <w:left w:val="single" w:sz="48" w:space="7" w:color="808080"/>
            <w:bottom w:val="single" w:sz="12" w:space="2" w:color="808080"/>
            <w:right w:val="single" w:sz="12" w:space="7" w:color="808080"/>
          </w:divBdr>
        </w:div>
        <w:div w:id="2070686257">
          <w:marLeft w:val="0"/>
          <w:marRight w:val="0"/>
          <w:marTop w:val="0"/>
          <w:marBottom w:val="0"/>
          <w:divBdr>
            <w:top w:val="single" w:sz="12" w:space="2" w:color="808080"/>
            <w:left w:val="single" w:sz="48" w:space="7" w:color="808080"/>
            <w:bottom w:val="single" w:sz="12" w:space="2" w:color="808080"/>
            <w:right w:val="single" w:sz="12" w:space="7" w:color="808080"/>
          </w:divBdr>
        </w:div>
        <w:div w:id="470438136">
          <w:marLeft w:val="0"/>
          <w:marRight w:val="0"/>
          <w:marTop w:val="0"/>
          <w:marBottom w:val="0"/>
          <w:divBdr>
            <w:top w:val="single" w:sz="12" w:space="2" w:color="808080"/>
            <w:left w:val="single" w:sz="48" w:space="7" w:color="808080"/>
            <w:bottom w:val="single" w:sz="12" w:space="2" w:color="808080"/>
            <w:right w:val="single" w:sz="12" w:space="7" w:color="808080"/>
          </w:divBdr>
        </w:div>
        <w:div w:id="1539389565">
          <w:marLeft w:val="0"/>
          <w:marRight w:val="0"/>
          <w:marTop w:val="0"/>
          <w:marBottom w:val="0"/>
          <w:divBdr>
            <w:top w:val="single" w:sz="12" w:space="2" w:color="808080"/>
            <w:left w:val="single" w:sz="48" w:space="7" w:color="808080"/>
            <w:bottom w:val="single" w:sz="12" w:space="2" w:color="808080"/>
            <w:right w:val="single" w:sz="12" w:space="7" w:color="808080"/>
          </w:divBdr>
        </w:div>
        <w:div w:id="73729205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66280576">
      <w:bodyDiv w:val="1"/>
      <w:marLeft w:val="0"/>
      <w:marRight w:val="0"/>
      <w:marTop w:val="0"/>
      <w:marBottom w:val="0"/>
      <w:divBdr>
        <w:top w:val="none" w:sz="0" w:space="0" w:color="auto"/>
        <w:left w:val="none" w:sz="0" w:space="0" w:color="auto"/>
        <w:bottom w:val="none" w:sz="0" w:space="0" w:color="auto"/>
        <w:right w:val="none" w:sz="0" w:space="0" w:color="auto"/>
      </w:divBdr>
    </w:div>
    <w:div w:id="1971010223">
      <w:bodyDiv w:val="1"/>
      <w:marLeft w:val="0"/>
      <w:marRight w:val="0"/>
      <w:marTop w:val="0"/>
      <w:marBottom w:val="0"/>
      <w:divBdr>
        <w:top w:val="none" w:sz="0" w:space="0" w:color="auto"/>
        <w:left w:val="none" w:sz="0" w:space="0" w:color="auto"/>
        <w:bottom w:val="none" w:sz="0" w:space="0" w:color="auto"/>
        <w:right w:val="none" w:sz="0" w:space="0" w:color="auto"/>
      </w:divBdr>
    </w:div>
    <w:div w:id="2077046737">
      <w:bodyDiv w:val="1"/>
      <w:marLeft w:val="0"/>
      <w:marRight w:val="0"/>
      <w:marTop w:val="0"/>
      <w:marBottom w:val="0"/>
      <w:divBdr>
        <w:top w:val="none" w:sz="0" w:space="0" w:color="auto"/>
        <w:left w:val="none" w:sz="0" w:space="0" w:color="auto"/>
        <w:bottom w:val="none" w:sz="0" w:space="0" w:color="auto"/>
        <w:right w:val="none" w:sz="0" w:space="0" w:color="auto"/>
      </w:divBdr>
    </w:div>
    <w:div w:id="211563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youtube.com/redirect?redir_token=QUFFLUhqa3Z0MVBZZjlqT2s3MkxLQXRUa2hGeHZzY0N0QXxBQ3Jtc0trQnF2Y0RiZ2xQS0JHU01XMDlpcktXalREZEZMcDBJcE1XMWVtbzdMc0hZVHdvUWtaa0JzTkhhemJhQTBTRmNnYWxXNFdKNnZOcTF6OXk0ekNFS2tuNi1zUDI3Z2hQbFh3YnhMNjFPOG9yN1RPbDE4MA%3D%3D&amp;q=https%3A%2F%2Fwww.python.org%2F&amp;event=video_description&amp;v=ge_1FK_E-f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youtube.com/watch?v=E-WhAS6qzsU" TargetMode="External"/><Relationship Id="rId12" Type="http://schemas.openxmlformats.org/officeDocument/2006/relationships/hyperlink" Target="https://www.python.org/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paishanovanuriza@gmail.com" TargetMode="External"/><Relationship Id="rId1" Type="http://schemas.openxmlformats.org/officeDocument/2006/relationships/customXml" Target="../customXml/item1.xml"/><Relationship Id="rId6" Type="http://schemas.openxmlformats.org/officeDocument/2006/relationships/hyperlink" Target="https://www.youtube.com/watch?v=AdUZArA-kZw" TargetMode="External"/><Relationship Id="rId11" Type="http://schemas.openxmlformats.org/officeDocument/2006/relationships/hyperlink" Target="http://www.pygame.org/docs/" TargetMode="External"/><Relationship Id="rId5" Type="http://schemas.openxmlformats.org/officeDocument/2006/relationships/webSettings" Target="webSettings.xml"/><Relationship Id="rId15" Type="http://schemas.openxmlformats.org/officeDocument/2006/relationships/hyperlink" Target="https://github.com/PaishankyzyNuriza/Dino"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youtube.com/redirect?redir_token=QUFFLUhqbVZfRnpvbTVTVDhPYmdPMVg5Yl9IZmctSm9NZ3xBQ3Jtc0trb3MwNEtsdVZ6YWlhX3ZWQi02SExVNWRZQVcwTEZvREUyMGNuN0dyYkdYc0I3M2VTZEpsM0dUcnNMNVRTY0VnZ2ppaGMxem1yemh2cGhDRm9WUmZzN3YwR3pPbVZMSDB0azRsd0JCTUx1MzNWV3Jpcw%3D%3D&amp;q=https%3A%2F%2Fwww.jetbrains.com%2F&amp;event=video_description&amp;v=ge_1FK_E-f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E0E4A-41C9-4B61-B7C0-9D17C58F8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12</Pages>
  <Words>2752</Words>
  <Characters>15687</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2020-12-20T16:21:00Z</dcterms:created>
  <dcterms:modified xsi:type="dcterms:W3CDTF">2020-12-20T18:06:00Z</dcterms:modified>
</cp:coreProperties>
</file>